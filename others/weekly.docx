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64B" w:rsidRPr="003E453E" w:rsidRDefault="006A664B" w:rsidP="00007AD4">
      <w:pPr>
        <w:tabs>
          <w:tab w:val="left" w:pos="709"/>
        </w:tabs>
        <w:spacing w:line="440" w:lineRule="atLeast"/>
        <w:ind w:leftChars="100" w:left="240"/>
        <w:jc w:val="center"/>
        <w:rPr>
          <w:rFonts w:ascii="Arial" w:eastAsia="標楷體" w:hAnsi="Arial" w:cs="Arial"/>
          <w:b/>
          <w:bCs/>
          <w:sz w:val="40"/>
          <w:szCs w:val="40"/>
        </w:rPr>
      </w:pPr>
      <w:r w:rsidRPr="003E453E">
        <w:rPr>
          <w:rFonts w:ascii="Arial" w:eastAsia="標楷體" w:hAnsi="Arial" w:cs="Arial"/>
          <w:b/>
          <w:bCs/>
          <w:sz w:val="40"/>
          <w:szCs w:val="40"/>
        </w:rPr>
        <w:t>行銷規劃處</w:t>
      </w:r>
      <w:r w:rsidRPr="003E453E">
        <w:rPr>
          <w:rFonts w:ascii="Arial" w:eastAsia="標楷體" w:hAnsi="Arial" w:cs="Arial"/>
          <w:b/>
          <w:bCs/>
          <w:sz w:val="40"/>
          <w:szCs w:val="40"/>
        </w:rPr>
        <w:t>(</w:t>
      </w:r>
      <w:r w:rsidRPr="00557B82">
        <w:rPr>
          <w:rFonts w:ascii="Arial" w:eastAsia="標楷體" w:hAnsi="Arial" w:cs="Arial"/>
          <w:b/>
          <w:bCs/>
          <w:sz w:val="40"/>
          <w:szCs w:val="40"/>
        </w:rPr>
        <w:t>201</w:t>
      </w:r>
      <w:r w:rsidR="00BD0787" w:rsidRPr="00557B82">
        <w:rPr>
          <w:rFonts w:ascii="Arial" w:eastAsia="標楷體" w:hAnsi="Arial" w:cs="Arial" w:hint="eastAsia"/>
          <w:b/>
          <w:bCs/>
          <w:sz w:val="40"/>
          <w:szCs w:val="40"/>
        </w:rPr>
        <w:t>9</w:t>
      </w:r>
      <w:r w:rsidR="00625DE7" w:rsidRPr="00557B82">
        <w:rPr>
          <w:rFonts w:ascii="Arial" w:eastAsia="標楷體" w:hAnsi="Arial" w:cs="Arial" w:hint="eastAsia"/>
          <w:b/>
          <w:bCs/>
          <w:sz w:val="40"/>
          <w:szCs w:val="40"/>
        </w:rPr>
        <w:t>0</w:t>
      </w:r>
      <w:r w:rsidR="009613D6">
        <w:rPr>
          <w:rFonts w:ascii="Arial" w:eastAsia="標楷體" w:hAnsi="Arial" w:cs="Arial" w:hint="eastAsia"/>
          <w:b/>
          <w:bCs/>
          <w:sz w:val="40"/>
          <w:szCs w:val="40"/>
        </w:rPr>
        <w:t>5</w:t>
      </w:r>
      <w:r w:rsidR="009772DD">
        <w:rPr>
          <w:rFonts w:ascii="Arial" w:eastAsia="標楷體" w:hAnsi="Arial" w:cs="Arial" w:hint="eastAsia"/>
          <w:b/>
          <w:bCs/>
          <w:sz w:val="40"/>
          <w:szCs w:val="40"/>
        </w:rPr>
        <w:t>23</w:t>
      </w:r>
      <w:r w:rsidRPr="003E453E">
        <w:rPr>
          <w:rFonts w:ascii="Arial" w:eastAsia="標楷體" w:hAnsi="Arial" w:cs="Arial"/>
          <w:b/>
          <w:bCs/>
          <w:sz w:val="40"/>
          <w:szCs w:val="40"/>
        </w:rPr>
        <w:t>)</w:t>
      </w:r>
    </w:p>
    <w:p w:rsidR="006A664B" w:rsidRPr="003E453E" w:rsidRDefault="006A664B" w:rsidP="006A664B">
      <w:pPr>
        <w:numPr>
          <w:ilvl w:val="0"/>
          <w:numId w:val="1"/>
        </w:numPr>
        <w:snapToGrid w:val="0"/>
        <w:spacing w:line="440" w:lineRule="atLeast"/>
        <w:ind w:left="567" w:hanging="567"/>
        <w:rPr>
          <w:rFonts w:ascii="Arial" w:eastAsia="標楷體" w:hAnsi="Arial" w:cs="Arial"/>
        </w:rPr>
      </w:pPr>
      <w:r w:rsidRPr="003E453E">
        <w:rPr>
          <w:rFonts w:ascii="Arial" w:eastAsia="標楷體" w:hAnsi="Arial" w:cs="Arial"/>
          <w:b/>
          <w:bCs/>
          <w:sz w:val="28"/>
          <w:szCs w:val="28"/>
        </w:rPr>
        <w:t>整合行銷部</w:t>
      </w:r>
    </w:p>
    <w:tbl>
      <w:tblPr>
        <w:tblStyle w:val="a3"/>
        <w:tblW w:w="10800" w:type="dxa"/>
        <w:tblLayout w:type="fixed"/>
        <w:tblLook w:val="04A0" w:firstRow="1" w:lastRow="0" w:firstColumn="1" w:lastColumn="0" w:noHBand="0" w:noVBand="1"/>
      </w:tblPr>
      <w:tblGrid>
        <w:gridCol w:w="510"/>
        <w:gridCol w:w="1464"/>
        <w:gridCol w:w="8826"/>
      </w:tblGrid>
      <w:tr w:rsidR="006A664B" w:rsidTr="005E5973">
        <w:tc>
          <w:tcPr>
            <w:tcW w:w="510" w:type="dxa"/>
            <w:shd w:val="clear" w:color="auto" w:fill="BFBFBF" w:themeFill="background1" w:themeFillShade="BF"/>
            <w:vAlign w:val="center"/>
          </w:tcPr>
          <w:p w:rsidR="006A664B" w:rsidRPr="003E453E" w:rsidRDefault="006A664B" w:rsidP="002C7F1C">
            <w:pPr>
              <w:spacing w:line="440" w:lineRule="exact"/>
              <w:ind w:leftChars="-50" w:left="-120" w:rightChars="-50" w:right="-120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序號</w:t>
            </w:r>
          </w:p>
        </w:tc>
        <w:tc>
          <w:tcPr>
            <w:tcW w:w="1464" w:type="dxa"/>
            <w:shd w:val="clear" w:color="auto" w:fill="BFBFBF" w:themeFill="background1" w:themeFillShade="BF"/>
            <w:vAlign w:val="center"/>
          </w:tcPr>
          <w:p w:rsidR="006A664B" w:rsidRPr="003E453E" w:rsidRDefault="006A664B" w:rsidP="006A664B">
            <w:pPr>
              <w:spacing w:line="440" w:lineRule="exact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工作項目</w:t>
            </w:r>
          </w:p>
          <w:p w:rsidR="006A664B" w:rsidRPr="003E453E" w:rsidRDefault="006A664B" w:rsidP="006A664B">
            <w:pPr>
              <w:spacing w:line="440" w:lineRule="exact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(</w:t>
            </w: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負責人</w:t>
            </w: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8826" w:type="dxa"/>
            <w:shd w:val="clear" w:color="auto" w:fill="BFBFBF" w:themeFill="background1" w:themeFillShade="BF"/>
            <w:vAlign w:val="center"/>
          </w:tcPr>
          <w:p w:rsidR="006A664B" w:rsidRPr="003E453E" w:rsidRDefault="006A664B" w:rsidP="006A664B">
            <w:pPr>
              <w:pStyle w:val="xl82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440" w:lineRule="exact"/>
              <w:rPr>
                <w:rFonts w:ascii="Arial" w:eastAsia="標楷體" w:hAnsi="Arial" w:cs="Arial"/>
                <w:b/>
                <w:bCs/>
                <w:kern w:val="2"/>
                <w:sz w:val="26"/>
                <w:szCs w:val="26"/>
                <w:lang w:eastAsia="zh-TW"/>
              </w:rPr>
            </w:pPr>
            <w:r w:rsidRPr="003E453E">
              <w:rPr>
                <w:rFonts w:ascii="Arial" w:eastAsia="標楷體" w:hAnsi="Arial" w:cs="Arial"/>
                <w:b/>
                <w:bCs/>
                <w:kern w:val="2"/>
                <w:sz w:val="26"/>
                <w:szCs w:val="26"/>
                <w:lang w:eastAsia="zh-TW"/>
              </w:rPr>
              <w:t>進度概要</w:t>
            </w:r>
          </w:p>
        </w:tc>
      </w:tr>
      <w:tr w:rsidR="006A664B" w:rsidTr="006C3F9F">
        <w:trPr>
          <w:trHeight w:val="8418"/>
        </w:trPr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proofErr w:type="gramStart"/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金控服務</w:t>
            </w:r>
            <w:proofErr w:type="gramEnd"/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品質委員會</w:t>
            </w:r>
          </w:p>
          <w:p w:rsidR="00C63270" w:rsidRDefault="006A664B" w:rsidP="00C6327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【楊慎淇】</w:t>
            </w:r>
          </w:p>
          <w:p w:rsidR="005819CE" w:rsidRPr="005819CE" w:rsidRDefault="005819CE" w:rsidP="00C6327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1F1EA2" w:rsidRDefault="00F75F8B" w:rsidP="00AC5041">
            <w:pPr>
              <w:numPr>
                <w:ilvl w:val="0"/>
                <w:numId w:val="3"/>
              </w:numPr>
              <w:snapToGrid w:val="0"/>
              <w:spacing w:line="440" w:lineRule="exact"/>
              <w:ind w:left="464" w:hanging="425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 w:rsidRPr="00671617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CSR</w:t>
            </w:r>
            <w:r w:rsidRPr="00671617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報告書與服務品質重大議題訂定</w:t>
            </w:r>
            <w:r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：</w:t>
            </w:r>
          </w:p>
          <w:p w:rsidR="00CB4996" w:rsidRPr="00CB4996" w:rsidRDefault="00F75F8B" w:rsidP="00821557">
            <w:pPr>
              <w:pStyle w:val="a4"/>
              <w:numPr>
                <w:ilvl w:val="0"/>
                <w:numId w:val="28"/>
              </w:numPr>
              <w:snapToGrid w:val="0"/>
              <w:spacing w:line="440" w:lineRule="exact"/>
              <w:ind w:leftChars="0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 w:rsidRPr="003922C6">
              <w:rPr>
                <w:rFonts w:ascii="Arial" w:eastAsia="標楷體" w:hAnsi="標楷體" w:cs="Arial" w:hint="eastAsia"/>
                <w:sz w:val="26"/>
                <w:szCs w:val="26"/>
              </w:rPr>
              <w:t>2/25</w:t>
            </w:r>
            <w:r w:rsidRPr="003922C6">
              <w:rPr>
                <w:rFonts w:ascii="Arial" w:eastAsia="標楷體" w:hAnsi="標楷體" w:cs="Arial" w:hint="eastAsia"/>
                <w:sz w:val="26"/>
                <w:szCs w:val="26"/>
              </w:rPr>
              <w:t>已請子公司提供公平待客原則</w:t>
            </w:r>
            <w:r w:rsidRPr="00F93DC7">
              <w:rPr>
                <w:rFonts w:ascii="Arial" w:eastAsia="標楷體" w:hAnsi="標楷體" w:cs="Arial" w:hint="eastAsia"/>
                <w:sz w:val="26"/>
                <w:szCs w:val="26"/>
              </w:rPr>
              <w:t>來函</w:t>
            </w:r>
            <w:r w:rsidRPr="00F93DC7">
              <w:rPr>
                <w:rFonts w:ascii="Arial" w:eastAsia="標楷體" w:hAnsi="標楷體" w:cs="Arial" w:hint="eastAsia"/>
                <w:sz w:val="26"/>
                <w:szCs w:val="26"/>
              </w:rPr>
              <w:t>+</w:t>
            </w:r>
            <w:r w:rsidR="00AC5041" w:rsidRPr="00F93DC7">
              <w:rPr>
                <w:rFonts w:ascii="Arial" w:eastAsia="標楷體" w:hAnsi="標楷體" w:cs="Arial" w:hint="eastAsia"/>
                <w:sz w:val="26"/>
                <w:szCs w:val="26"/>
              </w:rPr>
              <w:t>現行運作機制</w:t>
            </w:r>
            <w:r w:rsidR="005C69CA" w:rsidRPr="00F93DC7">
              <w:rPr>
                <w:rFonts w:ascii="Arial" w:eastAsia="標楷體" w:hAnsi="標楷體" w:cs="Arial" w:hint="eastAsia"/>
                <w:sz w:val="26"/>
                <w:szCs w:val="26"/>
              </w:rPr>
              <w:t>資料，</w:t>
            </w:r>
            <w:r w:rsidR="00AC5041" w:rsidRPr="00F93DC7">
              <w:rPr>
                <w:rFonts w:ascii="Arial" w:eastAsia="標楷體" w:hAnsi="標楷體" w:cs="Arial" w:hint="eastAsia"/>
                <w:sz w:val="26"/>
                <w:szCs w:val="26"/>
              </w:rPr>
              <w:t>3/8</w:t>
            </w:r>
            <w:r w:rsidR="00AC5041" w:rsidRPr="00F93DC7">
              <w:rPr>
                <w:rFonts w:ascii="Arial" w:eastAsia="標楷體" w:hAnsi="標楷體" w:cs="Arial" w:hint="eastAsia"/>
                <w:sz w:val="26"/>
                <w:szCs w:val="26"/>
              </w:rPr>
              <w:t>已彙整報告書內容並提供相關說明供公關部參考。</w:t>
            </w:r>
          </w:p>
          <w:p w:rsidR="006F73E2" w:rsidRPr="000E68F1" w:rsidRDefault="00CB4996" w:rsidP="00821557">
            <w:pPr>
              <w:pStyle w:val="a4"/>
              <w:numPr>
                <w:ilvl w:val="0"/>
                <w:numId w:val="28"/>
              </w:numPr>
              <w:snapToGrid w:val="0"/>
              <w:spacing w:line="440" w:lineRule="exact"/>
              <w:ind w:leftChars="0"/>
              <w:rPr>
                <w:rFonts w:ascii="Arial" w:eastAsia="標楷體" w:hAnsi="標楷體" w:cs="Arial"/>
                <w:color w:val="000000" w:themeColor="text1"/>
                <w:sz w:val="26"/>
                <w:szCs w:val="26"/>
              </w:rPr>
            </w:pPr>
            <w:r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報告書</w:t>
            </w:r>
            <w:r w:rsidR="00C85EB5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修</w:t>
            </w:r>
            <w:r w:rsidR="001275A1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訂意見</w:t>
            </w:r>
          </w:p>
          <w:p w:rsidR="00270512" w:rsidRPr="00270512" w:rsidRDefault="006F73E2" w:rsidP="00821557">
            <w:pPr>
              <w:pStyle w:val="a4"/>
              <w:numPr>
                <w:ilvl w:val="0"/>
                <w:numId w:val="30"/>
              </w:numPr>
              <w:snapToGrid w:val="0"/>
              <w:spacing w:line="440" w:lineRule="exact"/>
              <w:ind w:leftChars="0"/>
              <w:rPr>
                <w:rFonts w:ascii="Arial" w:eastAsia="標楷體" w:hAnsi="標楷體" w:cs="Arial"/>
                <w:color w:val="000000" w:themeColor="text1"/>
                <w:sz w:val="26"/>
                <w:szCs w:val="26"/>
              </w:rPr>
            </w:pPr>
            <w:r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中文版已於</w:t>
            </w:r>
            <w:r w:rsidR="00C85EB5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3/22</w:t>
            </w:r>
            <w:r w:rsidR="00C85EB5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回覆公關部。</w:t>
            </w:r>
            <w:r w:rsidR="003D5346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人壽教育訓練人數暨佐證資料</w:t>
            </w:r>
            <w:r w:rsidR="00831FE4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已於</w:t>
            </w:r>
            <w:r w:rsidR="00831FE4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3/27</w:t>
            </w:r>
            <w:r w:rsidR="00831FE4" w:rsidRPr="000E68F1">
              <w:rPr>
                <w:rFonts w:ascii="Arial" w:eastAsia="標楷體" w:hAnsi="標楷體" w:cs="Arial" w:hint="eastAsia"/>
                <w:color w:val="000000" w:themeColor="text1"/>
                <w:sz w:val="26"/>
                <w:szCs w:val="26"/>
              </w:rPr>
              <w:t>回覆，提供公關部。</w:t>
            </w:r>
            <w:r w:rsidR="000E68F1" w:rsidRPr="00270512">
              <w:rPr>
                <w:rFonts w:ascii="Arial" w:eastAsia="標楷體" w:hAnsi="標楷體" w:cs="Arial" w:hint="eastAsia"/>
                <w:sz w:val="26"/>
                <w:szCs w:val="26"/>
              </w:rPr>
              <w:t>英文版校稿，已於</w:t>
            </w:r>
            <w:r w:rsidR="00665AFC" w:rsidRPr="00270512">
              <w:rPr>
                <w:rFonts w:ascii="Arial" w:eastAsia="標楷體" w:hAnsi="標楷體" w:cs="Arial" w:hint="eastAsia"/>
                <w:sz w:val="26"/>
                <w:szCs w:val="26"/>
              </w:rPr>
              <w:t>3/28</w:t>
            </w:r>
            <w:r w:rsidR="00665AFC" w:rsidRPr="00270512">
              <w:rPr>
                <w:rFonts w:ascii="Arial" w:eastAsia="標楷體" w:hAnsi="標楷體" w:cs="Arial" w:hint="eastAsia"/>
                <w:sz w:val="26"/>
                <w:szCs w:val="26"/>
              </w:rPr>
              <w:t>回覆公關部</w:t>
            </w:r>
          </w:p>
          <w:p w:rsidR="00665AFC" w:rsidRPr="00170562" w:rsidRDefault="00270512" w:rsidP="00821557">
            <w:pPr>
              <w:pStyle w:val="a4"/>
              <w:numPr>
                <w:ilvl w:val="0"/>
                <w:numId w:val="30"/>
              </w:numPr>
              <w:snapToGrid w:val="0"/>
              <w:spacing w:line="440" w:lineRule="exact"/>
              <w:ind w:leftChars="0"/>
              <w:rPr>
                <w:rFonts w:ascii="Arial" w:eastAsia="標楷體" w:hAnsi="標楷體" w:cs="Arial"/>
                <w:sz w:val="26"/>
                <w:szCs w:val="26"/>
              </w:rPr>
            </w:pPr>
            <w:r w:rsidRPr="00170562">
              <w:rPr>
                <w:rFonts w:ascii="Arial" w:eastAsia="標楷體" w:hAnsi="標楷體" w:cs="Arial" w:hint="eastAsia"/>
                <w:sz w:val="26"/>
                <w:szCs w:val="26"/>
              </w:rPr>
              <w:t>4/16</w:t>
            </w:r>
            <w:r w:rsidR="00070ABA" w:rsidRPr="00170562">
              <w:rPr>
                <w:rFonts w:ascii="Arial" w:eastAsia="標楷體" w:hAnsi="標楷體" w:cs="Arial" w:hint="eastAsia"/>
                <w:sz w:val="26"/>
                <w:szCs w:val="26"/>
              </w:rPr>
              <w:t>提供</w:t>
            </w:r>
            <w:r w:rsidRPr="00170562">
              <w:rPr>
                <w:rFonts w:ascii="Arial" w:eastAsia="標楷體" w:hAnsi="標楷體" w:cs="Arial" w:hint="eastAsia"/>
                <w:sz w:val="26"/>
                <w:szCs w:val="26"/>
              </w:rPr>
              <w:t>客戶數</w:t>
            </w:r>
            <w:r w:rsidR="00EC3C3D" w:rsidRPr="00170562">
              <w:rPr>
                <w:rFonts w:ascii="Arial" w:eastAsia="標楷體" w:hAnsi="標楷體" w:cs="Arial" w:hint="eastAsia"/>
                <w:sz w:val="26"/>
                <w:szCs w:val="26"/>
              </w:rPr>
              <w:t>相關說明與</w:t>
            </w:r>
            <w:r w:rsidRPr="00170562">
              <w:rPr>
                <w:rFonts w:ascii="Arial" w:eastAsia="標楷體" w:hAnsi="標楷體" w:cs="Arial" w:hint="eastAsia"/>
                <w:sz w:val="26"/>
                <w:szCs w:val="26"/>
              </w:rPr>
              <w:t>作證資料供會計師</w:t>
            </w:r>
            <w:r w:rsidR="00070ABA" w:rsidRPr="00170562">
              <w:rPr>
                <w:rFonts w:ascii="Arial" w:eastAsia="標楷體" w:hAnsi="標楷體" w:cs="Arial" w:hint="eastAsia"/>
                <w:sz w:val="26"/>
                <w:szCs w:val="26"/>
              </w:rPr>
              <w:t>查驗。</w:t>
            </w:r>
          </w:p>
          <w:p w:rsidR="00BB4074" w:rsidRPr="00794363" w:rsidRDefault="00BB4074" w:rsidP="00821557">
            <w:pPr>
              <w:pStyle w:val="a4"/>
              <w:numPr>
                <w:ilvl w:val="0"/>
                <w:numId w:val="28"/>
              </w:numPr>
              <w:snapToGrid w:val="0"/>
              <w:spacing w:line="440" w:lineRule="exact"/>
              <w:ind w:leftChars="0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依</w:t>
            </w:r>
            <w:r w:rsidR="003D68AF" w:rsidRPr="00C4497B">
              <w:rPr>
                <w:rFonts w:ascii="Arial" w:eastAsia="標楷體" w:hAnsi="標楷體" w:cs="Arial" w:hint="eastAsia"/>
                <w:sz w:val="26"/>
                <w:szCs w:val="26"/>
              </w:rPr>
              <w:t>3/28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重大</w:t>
            </w:r>
            <w:r w:rsidR="006F73E2" w:rsidRPr="00C4497B">
              <w:rPr>
                <w:rFonts w:ascii="Arial" w:eastAsia="標楷體" w:hAnsi="標楷體" w:cs="Arial" w:hint="eastAsia"/>
                <w:sz w:val="26"/>
                <w:szCs w:val="26"/>
              </w:rPr>
              <w:t>議題訂定</w:t>
            </w:r>
            <w:r w:rsidR="00C4497B" w:rsidRPr="00C4497B">
              <w:rPr>
                <w:rFonts w:ascii="Arial" w:eastAsia="標楷體" w:hAnsi="標楷體" w:cs="Arial" w:hint="eastAsia"/>
                <w:sz w:val="26"/>
                <w:szCs w:val="26"/>
              </w:rPr>
              <w:t>會議，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彙</w:t>
            </w:r>
            <w:proofErr w:type="gramStart"/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整訂定短</w:t>
            </w:r>
            <w:proofErr w:type="gramEnd"/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中長期</w:t>
            </w:r>
            <w:r w:rsidR="00E53A2B" w:rsidRPr="00C4497B">
              <w:rPr>
                <w:rFonts w:ascii="Arial" w:eastAsia="標楷體" w:hAnsi="標楷體" w:cs="Arial" w:hint="eastAsia"/>
                <w:sz w:val="26"/>
                <w:szCs w:val="26"/>
              </w:rPr>
              <w:t>目標，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4/15</w:t>
            </w:r>
            <w:r w:rsidRPr="00C4497B">
              <w:rPr>
                <w:rFonts w:ascii="Arial" w:eastAsia="標楷體" w:hAnsi="標楷體" w:cs="Arial" w:hint="eastAsia"/>
                <w:sz w:val="26"/>
                <w:szCs w:val="26"/>
              </w:rPr>
              <w:t>回覆公關</w:t>
            </w:r>
            <w:r w:rsidRPr="00A3496B">
              <w:rPr>
                <w:rFonts w:ascii="Arial" w:eastAsia="標楷體" w:hAnsi="標楷體" w:cs="Arial" w:hint="eastAsia"/>
                <w:sz w:val="26"/>
                <w:szCs w:val="26"/>
              </w:rPr>
              <w:t>部。</w:t>
            </w:r>
            <w:r w:rsidR="00E53A2B" w:rsidRPr="00A3496B">
              <w:rPr>
                <w:rFonts w:ascii="Arial" w:eastAsia="標楷體" w:hAnsi="標楷體" w:cs="Arial" w:hint="eastAsia"/>
                <w:sz w:val="26"/>
                <w:szCs w:val="26"/>
              </w:rPr>
              <w:t>客戶整體滿意度與智能客服滿意度目標</w:t>
            </w:r>
            <w:r w:rsidR="00170562" w:rsidRPr="00A3496B">
              <w:rPr>
                <w:rFonts w:ascii="Arial" w:eastAsia="標楷體" w:hAnsi="標楷體" w:cs="Arial" w:hint="eastAsia"/>
                <w:sz w:val="26"/>
                <w:szCs w:val="26"/>
              </w:rPr>
              <w:t>，已請子公司確認，</w:t>
            </w:r>
            <w:r w:rsidR="00C4497B" w:rsidRPr="00A3496B">
              <w:rPr>
                <w:rFonts w:ascii="Arial" w:eastAsia="標楷體" w:hAnsi="標楷體" w:cs="Arial" w:hint="eastAsia"/>
                <w:sz w:val="26"/>
                <w:szCs w:val="26"/>
              </w:rPr>
              <w:t>4/19</w:t>
            </w:r>
            <w:r w:rsidR="00C4497B" w:rsidRPr="00A3496B">
              <w:rPr>
                <w:rFonts w:ascii="Arial" w:eastAsia="標楷體" w:hAnsi="標楷體" w:cs="Arial" w:hint="eastAsia"/>
                <w:sz w:val="26"/>
                <w:szCs w:val="26"/>
              </w:rPr>
              <w:t>彙整回覆。</w:t>
            </w:r>
          </w:p>
          <w:p w:rsidR="00794363" w:rsidRPr="00526E01" w:rsidRDefault="00794363" w:rsidP="00821557">
            <w:pPr>
              <w:pStyle w:val="a4"/>
              <w:numPr>
                <w:ilvl w:val="0"/>
                <w:numId w:val="28"/>
              </w:numPr>
              <w:snapToGrid w:val="0"/>
              <w:spacing w:line="440" w:lineRule="exact"/>
              <w:ind w:leftChars="0"/>
              <w:rPr>
                <w:rFonts w:ascii="Arial" w:eastAsia="標楷體" w:hAnsi="標楷體" w:cs="Arial"/>
                <w:sz w:val="26"/>
                <w:szCs w:val="26"/>
              </w:rPr>
            </w:pPr>
            <w:r w:rsidRPr="00526E01">
              <w:rPr>
                <w:rFonts w:ascii="Arial" w:eastAsia="標楷體" w:hAnsi="標楷體" w:cs="Arial" w:hint="eastAsia"/>
                <w:sz w:val="26"/>
                <w:szCs w:val="26"/>
              </w:rPr>
              <w:t>DJSI</w:t>
            </w:r>
            <w:r w:rsidRPr="00526E01">
              <w:rPr>
                <w:rFonts w:ascii="Arial" w:eastAsia="標楷體" w:hAnsi="標楷體" w:cs="Arial" w:hint="eastAsia"/>
                <w:sz w:val="26"/>
                <w:szCs w:val="26"/>
              </w:rPr>
              <w:t>服務品質題組：</w:t>
            </w:r>
            <w:r w:rsidRPr="00526E01">
              <w:rPr>
                <w:rFonts w:ascii="Arial" w:eastAsia="標楷體" w:hAnsi="標楷體" w:cs="Arial" w:hint="eastAsia"/>
                <w:sz w:val="26"/>
                <w:szCs w:val="26"/>
              </w:rPr>
              <w:t>4/29</w:t>
            </w:r>
            <w:r w:rsidRPr="00526E01">
              <w:rPr>
                <w:rFonts w:ascii="Arial" w:eastAsia="標楷體" w:hAnsi="標楷體" w:cs="Arial" w:hint="eastAsia"/>
                <w:sz w:val="26"/>
                <w:szCs w:val="26"/>
              </w:rPr>
              <w:t>完成確認內容。</w:t>
            </w:r>
          </w:p>
          <w:p w:rsidR="00032E3F" w:rsidRPr="00170562" w:rsidRDefault="00EC3C3D" w:rsidP="00821557">
            <w:pPr>
              <w:pStyle w:val="a4"/>
              <w:numPr>
                <w:ilvl w:val="0"/>
                <w:numId w:val="28"/>
              </w:numPr>
              <w:snapToGrid w:val="0"/>
              <w:spacing w:line="440" w:lineRule="exact"/>
              <w:ind w:leftChars="0"/>
              <w:rPr>
                <w:rFonts w:ascii="Arial" w:eastAsia="標楷體" w:hAnsi="標楷體" w:cs="Arial"/>
                <w:sz w:val="26"/>
                <w:szCs w:val="26"/>
              </w:rPr>
            </w:pPr>
            <w:r w:rsidRPr="00170562">
              <w:rPr>
                <w:rFonts w:ascii="Arial" w:eastAsia="標楷體" w:hAnsi="標楷體" w:cs="Arial" w:hint="eastAsia"/>
                <w:sz w:val="26"/>
                <w:szCs w:val="26"/>
              </w:rPr>
              <w:t>子公司公平待客原則概況說明已完成。</w:t>
            </w:r>
          </w:p>
          <w:p w:rsidR="00265073" w:rsidRPr="00BB38EA" w:rsidRDefault="003D5346" w:rsidP="00A3496B">
            <w:pPr>
              <w:numPr>
                <w:ilvl w:val="0"/>
                <w:numId w:val="3"/>
              </w:numPr>
              <w:snapToGrid w:val="0"/>
              <w:spacing w:line="440" w:lineRule="exact"/>
              <w:ind w:left="464" w:hanging="425"/>
              <w:rPr>
                <w:rFonts w:ascii="Arial" w:eastAsia="標楷體" w:hAnsi="標楷體" w:cs="Arial"/>
                <w:color w:val="FF0000"/>
                <w:sz w:val="26"/>
                <w:szCs w:val="26"/>
              </w:rPr>
            </w:pPr>
            <w:r w:rsidRPr="00526E01">
              <w:rPr>
                <w:rFonts w:ascii="Arial" w:eastAsia="標楷體" w:hAnsi="標楷體" w:cs="Arial" w:hint="eastAsia"/>
                <w:sz w:val="26"/>
                <w:szCs w:val="26"/>
              </w:rPr>
              <w:t>2019Q2</w:t>
            </w:r>
            <w:r w:rsidR="00612E92" w:rsidRPr="00526E01">
              <w:rPr>
                <w:rFonts w:ascii="Arial" w:eastAsia="標楷體" w:hAnsi="標楷體" w:cs="Arial" w:hint="eastAsia"/>
                <w:sz w:val="26"/>
                <w:szCs w:val="26"/>
              </w:rPr>
              <w:t>會議時間</w:t>
            </w:r>
            <w:r w:rsidR="007A3EA9" w:rsidRPr="00526E01">
              <w:rPr>
                <w:rFonts w:ascii="Arial" w:eastAsia="標楷體" w:hAnsi="標楷體" w:cs="Arial" w:hint="eastAsia"/>
                <w:sz w:val="26"/>
                <w:szCs w:val="26"/>
              </w:rPr>
              <w:t>5/24</w:t>
            </w:r>
            <w:r w:rsidR="009979AA" w:rsidRPr="00526E01">
              <w:rPr>
                <w:rFonts w:ascii="Arial" w:eastAsia="標楷體" w:hAnsi="標楷體" w:cs="Arial" w:hint="eastAsia"/>
                <w:sz w:val="26"/>
                <w:szCs w:val="26"/>
              </w:rPr>
              <w:t>。</w:t>
            </w:r>
            <w:r w:rsidR="00612E92" w:rsidRPr="00526E01">
              <w:rPr>
                <w:rFonts w:ascii="Arial" w:eastAsia="標楷體" w:hAnsi="標楷體" w:cs="Arial" w:hint="eastAsia"/>
                <w:sz w:val="26"/>
                <w:szCs w:val="26"/>
              </w:rPr>
              <w:t>4/30</w:t>
            </w:r>
            <w:r w:rsidR="00612E92" w:rsidRPr="00526E01">
              <w:rPr>
                <w:rFonts w:ascii="Arial" w:eastAsia="標楷體" w:hAnsi="標楷體" w:cs="Arial" w:hint="eastAsia"/>
                <w:sz w:val="26"/>
                <w:szCs w:val="26"/>
              </w:rPr>
              <w:t>寄發會議通知。</w:t>
            </w:r>
            <w:r w:rsidR="006C3F9F" w:rsidRPr="006C3F9F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5/22</w:t>
            </w:r>
            <w:r w:rsidR="006C3F9F" w:rsidRPr="006C3F9F">
              <w:rPr>
                <w:rFonts w:ascii="Arial" w:eastAsia="標楷體" w:hAnsi="標楷體" w:cs="Arial" w:hint="eastAsia"/>
                <w:color w:val="FF0000"/>
                <w:sz w:val="26"/>
                <w:szCs w:val="26"/>
              </w:rPr>
              <w:t>已上傳會議資料。</w:t>
            </w:r>
          </w:p>
          <w:tbl>
            <w:tblPr>
              <w:tblW w:w="8009" w:type="dxa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8"/>
              <w:gridCol w:w="5802"/>
              <w:gridCol w:w="1559"/>
            </w:tblGrid>
            <w:tr w:rsidR="00526E01" w:rsidRPr="00526E01" w:rsidTr="00782937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12E92" w:rsidRPr="00526E01" w:rsidRDefault="00612E92" w:rsidP="00BB0CE3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526E01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＃</w:t>
                  </w:r>
                </w:p>
              </w:tc>
              <w:tc>
                <w:tcPr>
                  <w:tcW w:w="58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12E92" w:rsidRPr="00526E01" w:rsidRDefault="00612E92" w:rsidP="00BB0CE3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526E01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名稱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12E92" w:rsidRPr="00526E01" w:rsidRDefault="00612E92" w:rsidP="00BB0CE3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526E01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報告子公司</w:t>
                  </w:r>
                </w:p>
              </w:tc>
            </w:tr>
            <w:tr w:rsidR="00526E01" w:rsidRPr="00526E01" w:rsidTr="00782937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12E92" w:rsidRPr="00526E01" w:rsidRDefault="00612E92" w:rsidP="00BB0CE3">
                  <w:pPr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526E01">
                    <w:rPr>
                      <w:rFonts w:ascii="Arial" w:eastAsia="標楷體" w:hAnsi="標楷體" w:cs="Arial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8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12E92" w:rsidRPr="00526E01" w:rsidRDefault="00782937" w:rsidP="00BB0CE3">
                  <w:pPr>
                    <w:spacing w:line="340" w:lineRule="exact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526E01">
                    <w:rPr>
                      <w:rFonts w:ascii="Arial" w:eastAsia="標楷體" w:hAnsi="標楷體" w:cs="Arial"/>
                      <w:sz w:val="26"/>
                      <w:szCs w:val="26"/>
                    </w:rPr>
                    <w:t>NPS</w:t>
                  </w:r>
                  <w:r w:rsidRPr="00526E01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客戶體驗管理機制成果與精進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12E92" w:rsidRPr="00526E01" w:rsidRDefault="00612E92" w:rsidP="00BB0CE3">
                  <w:pPr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526E01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人壽</w:t>
                  </w:r>
                </w:p>
              </w:tc>
            </w:tr>
            <w:tr w:rsidR="00526E01" w:rsidRPr="00526E01" w:rsidTr="00782937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12E92" w:rsidRPr="00526E01" w:rsidRDefault="00612E92" w:rsidP="00BB0CE3">
                  <w:pPr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526E01">
                    <w:rPr>
                      <w:rFonts w:ascii="Arial" w:eastAsia="標楷體" w:hAnsi="標楷體" w:cs="Arial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8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12E92" w:rsidRPr="00526E01" w:rsidRDefault="00782937" w:rsidP="00BB0CE3">
                  <w:pPr>
                    <w:spacing w:line="340" w:lineRule="exact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526E01">
                    <w:rPr>
                      <w:rFonts w:ascii="Arial" w:eastAsia="標楷體" w:hAnsi="標楷體" w:cs="Arial"/>
                      <w:sz w:val="26"/>
                      <w:szCs w:val="26"/>
                    </w:rPr>
                    <w:t>NPS</w:t>
                  </w:r>
                  <w:r w:rsidRPr="00526E01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客戶體驗改善機制導入進度及後續運作規劃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12E92" w:rsidRPr="00526E01" w:rsidRDefault="00612E92" w:rsidP="00BB0CE3">
                  <w:pPr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526E01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產險</w:t>
                  </w:r>
                </w:p>
              </w:tc>
            </w:tr>
            <w:tr w:rsidR="00526E01" w:rsidRPr="00526E01" w:rsidTr="00782937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12E92" w:rsidRPr="00526E01" w:rsidRDefault="00612E92" w:rsidP="00BB0CE3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526E01">
                    <w:rPr>
                      <w:rFonts w:ascii="Arial" w:eastAsia="標楷體" w:hAnsi="標楷體" w:cs="Arial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58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12E92" w:rsidRPr="00526E01" w:rsidRDefault="00782937" w:rsidP="00BB0CE3">
                  <w:pPr>
                    <w:spacing w:line="340" w:lineRule="exact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526E01">
                    <w:rPr>
                      <w:rFonts w:ascii="Arial" w:eastAsia="標楷體" w:hAnsi="標楷體" w:cs="Arial"/>
                      <w:sz w:val="26"/>
                      <w:szCs w:val="26"/>
                    </w:rPr>
                    <w:t>AO</w:t>
                  </w:r>
                  <w:r w:rsidRPr="00526E01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客戶視圖規劃與應用說明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612E92" w:rsidRPr="00526E01" w:rsidRDefault="00612E92" w:rsidP="00BB0CE3">
                  <w:pPr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526E01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銀行</w:t>
                  </w:r>
                </w:p>
              </w:tc>
            </w:tr>
            <w:tr w:rsidR="00526E01" w:rsidRPr="00526E01" w:rsidTr="00782937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12E92" w:rsidRPr="00526E01" w:rsidRDefault="00612E92" w:rsidP="00BB0CE3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526E01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58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12E92" w:rsidRPr="00526E01" w:rsidRDefault="00782937" w:rsidP="00BB0CE3">
                  <w:pPr>
                    <w:spacing w:line="340" w:lineRule="exact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526E01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聽見客戶的聲音</w:t>
                  </w:r>
                  <w:r w:rsidRPr="00526E01">
                    <w:rPr>
                      <w:rFonts w:ascii="Arial" w:eastAsia="標楷體" w:hAnsi="標楷體" w:cs="Arial"/>
                      <w:sz w:val="26"/>
                      <w:szCs w:val="26"/>
                    </w:rPr>
                    <w:t>-</w:t>
                  </w:r>
                  <w:r w:rsidRPr="00526E01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定期定額投資快速下單介面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612E92" w:rsidRPr="00526E01" w:rsidRDefault="00612E92" w:rsidP="00BB0CE3">
                  <w:pPr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526E01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投信</w:t>
                  </w:r>
                </w:p>
              </w:tc>
            </w:tr>
          </w:tbl>
          <w:p w:rsidR="00612E92" w:rsidRPr="009979AA" w:rsidRDefault="00612E92" w:rsidP="00612E92">
            <w:pPr>
              <w:snapToGrid w:val="0"/>
              <w:spacing w:line="440" w:lineRule="exact"/>
              <w:ind w:left="464"/>
              <w:rPr>
                <w:rFonts w:ascii="Arial" w:eastAsia="標楷體" w:hAnsi="標楷體" w:cs="Arial"/>
                <w:sz w:val="26"/>
                <w:szCs w:val="26"/>
              </w:rPr>
            </w:pPr>
          </w:p>
        </w:tc>
      </w:tr>
      <w:tr w:rsidR="006A664B" w:rsidTr="005E5973"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客戶聲音蒐集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(VOC)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分享會議</w:t>
            </w:r>
          </w:p>
          <w:p w:rsidR="006A664B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  <w:p w:rsidR="001675B3" w:rsidRPr="003E453E" w:rsidRDefault="001675B3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6A664B" w:rsidRPr="003E453E" w:rsidRDefault="006A664B" w:rsidP="006A664B">
            <w:pPr>
              <w:pStyle w:val="a4"/>
              <w:numPr>
                <w:ilvl w:val="0"/>
                <w:numId w:val="4"/>
              </w:numPr>
              <w:tabs>
                <w:tab w:val="clear" w:pos="3360"/>
                <w:tab w:val="num" w:pos="389"/>
              </w:tabs>
              <w:autoSpaceDE w:val="0"/>
              <w:autoSpaceDN w:val="0"/>
              <w:adjustRightInd w:val="0"/>
              <w:spacing w:line="440" w:lineRule="exact"/>
              <w:ind w:leftChars="0" w:left="389" w:hanging="360"/>
              <w:rPr>
                <w:rFonts w:ascii="Arial" w:eastAsia="標楷體" w:hAnsi="Arial" w:cs="Arial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sz w:val="26"/>
                <w:szCs w:val="26"/>
              </w:rPr>
              <w:t>目的：</w:t>
            </w:r>
            <w:proofErr w:type="gramStart"/>
            <w:r w:rsidRPr="003E453E">
              <w:rPr>
                <w:rFonts w:ascii="Arial" w:eastAsia="標楷體" w:hAnsi="Arial" w:cs="Arial"/>
                <w:sz w:val="26"/>
                <w:szCs w:val="26"/>
              </w:rPr>
              <w:t>依金控</w:t>
            </w:r>
            <w:proofErr w:type="gramEnd"/>
            <w:r w:rsidRPr="003E453E">
              <w:rPr>
                <w:rFonts w:ascii="Arial" w:eastAsia="標楷體" w:hAnsi="Arial" w:cs="Arial"/>
                <w:sz w:val="26"/>
                <w:szCs w:val="26"/>
              </w:rPr>
              <w:t>服務品質委員會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103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年第二季會議決議，各</w:t>
            </w:r>
            <w:proofErr w:type="gramStart"/>
            <w:r w:rsidRPr="003E453E">
              <w:rPr>
                <w:rFonts w:ascii="Arial" w:eastAsia="標楷體" w:hAnsi="Arial" w:cs="Arial"/>
                <w:sz w:val="26"/>
                <w:szCs w:val="26"/>
              </w:rPr>
              <w:t>子公司間應建立</w:t>
            </w:r>
            <w:proofErr w:type="gramEnd"/>
            <w:r w:rsidRPr="003E453E">
              <w:rPr>
                <w:rFonts w:ascii="Arial" w:eastAsia="標楷體" w:hAnsi="Arial" w:cs="Arial"/>
                <w:sz w:val="26"/>
                <w:szCs w:val="26"/>
              </w:rPr>
              <w:t>客戶聲音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(VOC)</w:t>
            </w:r>
            <w:r w:rsidRPr="003E453E">
              <w:rPr>
                <w:rFonts w:ascii="Arial" w:eastAsia="標楷體" w:hAnsi="Arial" w:cs="Arial"/>
                <w:sz w:val="26"/>
                <w:szCs w:val="26"/>
              </w:rPr>
              <w:t>蒐集定期分享機制，故決議由</w:t>
            </w:r>
            <w:proofErr w:type="gramStart"/>
            <w:r w:rsidRPr="003E453E">
              <w:rPr>
                <w:rFonts w:ascii="Arial" w:eastAsia="標楷體" w:hAnsi="Arial" w:cs="Arial"/>
                <w:sz w:val="26"/>
                <w:szCs w:val="26"/>
              </w:rPr>
              <w:t>金控每</w:t>
            </w:r>
            <w:proofErr w:type="gramEnd"/>
            <w:r w:rsidRPr="003E453E">
              <w:rPr>
                <w:rFonts w:ascii="Arial" w:eastAsia="標楷體" w:hAnsi="Arial" w:cs="Arial"/>
                <w:sz w:val="26"/>
                <w:szCs w:val="26"/>
              </w:rPr>
              <w:t>季定期召集各子公司服務品質小組權責單位研討。</w:t>
            </w:r>
          </w:p>
          <w:p w:rsidR="006A664B" w:rsidRPr="00F35B14" w:rsidRDefault="006A664B" w:rsidP="006A664B">
            <w:pPr>
              <w:pStyle w:val="a4"/>
              <w:numPr>
                <w:ilvl w:val="0"/>
                <w:numId w:val="4"/>
              </w:numPr>
              <w:tabs>
                <w:tab w:val="clear" w:pos="3360"/>
                <w:tab w:val="num" w:pos="389"/>
              </w:tabs>
              <w:autoSpaceDE w:val="0"/>
              <w:autoSpaceDN w:val="0"/>
              <w:adjustRightInd w:val="0"/>
              <w:spacing w:line="440" w:lineRule="exact"/>
              <w:ind w:leftChars="0" w:left="389" w:hanging="360"/>
              <w:rPr>
                <w:rFonts w:ascii="Arial" w:eastAsia="標楷體" w:hAnsi="Arial" w:cs="Arial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sz w:val="26"/>
                <w:szCs w:val="26"/>
              </w:rPr>
              <w:t>進度：</w:t>
            </w:r>
          </w:p>
          <w:p w:rsidR="006A664B" w:rsidRPr="007C687C" w:rsidRDefault="006A664B" w:rsidP="006A664B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B07377">
              <w:rPr>
                <w:rFonts w:ascii="Arial" w:eastAsia="標楷體" w:hAnsi="Arial" w:cs="Arial" w:hint="eastAsia"/>
                <w:sz w:val="26"/>
                <w:szCs w:val="26"/>
              </w:rPr>
              <w:t>2019</w:t>
            </w:r>
            <w:r w:rsidRPr="00B07377">
              <w:rPr>
                <w:rFonts w:ascii="Arial" w:eastAsia="標楷體" w:hAnsi="Arial" w:cs="Arial" w:hint="eastAsia"/>
                <w:sz w:val="26"/>
                <w:szCs w:val="26"/>
              </w:rPr>
              <w:t>年續約討論會議：</w:t>
            </w:r>
            <w:r w:rsidRPr="00B07377">
              <w:rPr>
                <w:rFonts w:ascii="Arial" w:eastAsia="標楷體" w:hAnsi="Arial" w:cs="Arial"/>
                <w:sz w:val="26"/>
                <w:szCs w:val="26"/>
              </w:rPr>
              <w:t>10/15</w:t>
            </w:r>
            <w:r w:rsidRPr="00B07377">
              <w:rPr>
                <w:rFonts w:ascii="Arial" w:eastAsia="標楷體" w:hAnsi="Arial" w:cs="Arial" w:hint="eastAsia"/>
                <w:sz w:val="26"/>
                <w:szCs w:val="26"/>
              </w:rPr>
              <w:t>。會後提供會議資料與需求調查表供子公司確認。</w:t>
            </w:r>
            <w:r w:rsidRPr="006D7417">
              <w:rPr>
                <w:rFonts w:ascii="Arial" w:eastAsia="標楷體" w:hAnsi="Arial" w:cs="Arial" w:hint="eastAsia"/>
                <w:sz w:val="26"/>
                <w:szCs w:val="26"/>
              </w:rPr>
              <w:t>與法務確認各公司</w:t>
            </w:r>
            <w:proofErr w:type="gramStart"/>
            <w:r w:rsidRPr="006D7417">
              <w:rPr>
                <w:rFonts w:ascii="Arial" w:eastAsia="標楷體" w:hAnsi="Arial" w:cs="Arial" w:hint="eastAsia"/>
                <w:sz w:val="26"/>
                <w:szCs w:val="26"/>
              </w:rPr>
              <w:t>費用共攤以及</w:t>
            </w:r>
            <w:proofErr w:type="gramEnd"/>
            <w:r w:rsidRPr="006D7417">
              <w:rPr>
                <w:rFonts w:ascii="Arial" w:eastAsia="標楷體" w:hAnsi="Arial" w:cs="Arial" w:hint="eastAsia"/>
                <w:sz w:val="26"/>
                <w:szCs w:val="26"/>
              </w:rPr>
              <w:t>依需求各自付費證明合理性及簽約之作法。</w:t>
            </w:r>
          </w:p>
          <w:p w:rsidR="00CD1F92" w:rsidRPr="00CD1F92" w:rsidRDefault="00C92841" w:rsidP="00C06014">
            <w:pPr>
              <w:pStyle w:val="a4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CD1F92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續約簽呈</w:t>
            </w:r>
            <w:r w:rsidRPr="00CD1F92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Pr="00CD1F92">
              <w:rPr>
                <w:rFonts w:ascii="Arial" w:eastAsia="標楷體" w:hAnsi="Arial" w:cs="Arial" w:hint="eastAsia"/>
                <w:sz w:val="26"/>
                <w:szCs w:val="26"/>
              </w:rPr>
              <w:t>12/7</w:t>
            </w:r>
            <w:r w:rsidRPr="00CD1F92">
              <w:rPr>
                <w:rFonts w:ascii="Arial" w:eastAsia="標楷體" w:hAnsi="Arial" w:cs="Arial" w:hint="eastAsia"/>
                <w:sz w:val="26"/>
                <w:szCs w:val="26"/>
              </w:rPr>
              <w:t>簽核</w:t>
            </w:r>
            <w:r w:rsidRPr="00CD1F92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。</w:t>
            </w:r>
            <w:r w:rsidR="008725E5" w:rsidRPr="00CD1F92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12/18</w:t>
            </w:r>
            <w:r w:rsidR="008725E5" w:rsidRPr="00CD1F92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完成議價，</w:t>
            </w:r>
            <w:r w:rsidR="000B50AA" w:rsidRPr="00CD1F92">
              <w:rPr>
                <w:rFonts w:ascii="Arial" w:eastAsia="標楷體" w:hAnsi="Arial" w:cs="Arial" w:hint="eastAsia"/>
                <w:sz w:val="26"/>
                <w:szCs w:val="26"/>
              </w:rPr>
              <w:t>12/25</w:t>
            </w:r>
            <w:r w:rsidR="00AB7FDF" w:rsidRPr="00CD1F92">
              <w:rPr>
                <w:rFonts w:ascii="Arial" w:eastAsia="標楷體" w:hAnsi="Arial" w:cs="Arial" w:hint="eastAsia"/>
                <w:sz w:val="26"/>
                <w:szCs w:val="26"/>
              </w:rPr>
              <w:t>提供議價記錄與實際分攤</w:t>
            </w:r>
            <w:proofErr w:type="gramStart"/>
            <w:r w:rsidR="00AB7FDF" w:rsidRPr="00CD1F92">
              <w:rPr>
                <w:rFonts w:ascii="Arial" w:eastAsia="標楷體" w:hAnsi="Arial" w:cs="Arial" w:hint="eastAsia"/>
                <w:sz w:val="26"/>
                <w:szCs w:val="26"/>
              </w:rPr>
              <w:t>費用表請子公司</w:t>
            </w:r>
            <w:proofErr w:type="gramEnd"/>
            <w:r w:rsidR="00AB7FDF" w:rsidRPr="00CD1F92">
              <w:rPr>
                <w:rFonts w:ascii="Arial" w:eastAsia="標楷體" w:hAnsi="Arial" w:cs="Arial" w:hint="eastAsia"/>
                <w:sz w:val="26"/>
                <w:szCs w:val="26"/>
              </w:rPr>
              <w:t>確認：</w:t>
            </w:r>
            <w:r w:rsidR="00CD1F92" w:rsidRPr="00EC1F4F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各公司確認無誤。</w:t>
            </w:r>
          </w:p>
          <w:p w:rsidR="00EC1F4F" w:rsidRPr="00984450" w:rsidRDefault="0095698C" w:rsidP="00C06014">
            <w:pPr>
              <w:pStyle w:val="a4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CD1F92">
              <w:rPr>
                <w:rFonts w:ascii="Arial" w:eastAsia="標楷體" w:hAnsi="Arial" w:cs="Arial" w:hint="eastAsia"/>
                <w:sz w:val="26"/>
                <w:szCs w:val="26"/>
              </w:rPr>
              <w:t>合約：</w:t>
            </w:r>
            <w:r w:rsidR="0088069E" w:rsidRPr="00CD1F92">
              <w:rPr>
                <w:rFonts w:ascii="Arial" w:eastAsia="標楷體" w:hAnsi="Arial" w:cs="Arial" w:hint="eastAsia"/>
                <w:sz w:val="26"/>
                <w:szCs w:val="26"/>
              </w:rPr>
              <w:t>12/21</w:t>
            </w:r>
            <w:r w:rsidR="0088069E" w:rsidRPr="00CD1F92">
              <w:rPr>
                <w:rFonts w:ascii="Arial" w:eastAsia="標楷體" w:hAnsi="Arial" w:cs="Arial" w:hint="eastAsia"/>
                <w:sz w:val="26"/>
                <w:szCs w:val="26"/>
              </w:rPr>
              <w:t>討論，</w:t>
            </w:r>
            <w:r w:rsidR="00324307" w:rsidRPr="00CD1F92">
              <w:rPr>
                <w:rFonts w:ascii="Arial" w:eastAsia="標楷體" w:hAnsi="Arial" w:cs="Arial" w:hint="eastAsia"/>
                <w:sz w:val="26"/>
                <w:szCs w:val="26"/>
              </w:rPr>
              <w:t>12/26</w:t>
            </w:r>
            <w:r w:rsidR="00EC1F4F">
              <w:rPr>
                <w:rFonts w:ascii="Arial" w:eastAsia="標楷體" w:hAnsi="Arial" w:cs="Arial" w:hint="eastAsia"/>
                <w:sz w:val="26"/>
                <w:szCs w:val="26"/>
              </w:rPr>
              <w:t>提供初版協請法務審閱。</w:t>
            </w:r>
            <w:r w:rsidR="00241332" w:rsidRPr="00A25409">
              <w:rPr>
                <w:rFonts w:ascii="Arial" w:eastAsia="標楷體" w:hAnsi="Arial" w:cs="Arial" w:hint="eastAsia"/>
                <w:sz w:val="26"/>
                <w:szCs w:val="26"/>
              </w:rPr>
              <w:t>1/14</w:t>
            </w:r>
            <w:r w:rsidR="00241332" w:rsidRPr="00A25409">
              <w:rPr>
                <w:rFonts w:ascii="Arial" w:eastAsia="標楷體" w:hAnsi="Arial" w:cs="Arial" w:hint="eastAsia"/>
                <w:sz w:val="26"/>
                <w:szCs w:val="26"/>
              </w:rPr>
              <w:t>提供法務第二版修改合約供廠商審閱。</w:t>
            </w:r>
            <w:r w:rsidR="00A25409" w:rsidRPr="00CF30CA">
              <w:rPr>
                <w:rFonts w:ascii="Arial" w:eastAsia="標楷體" w:hAnsi="Arial" w:cs="Arial" w:hint="eastAsia"/>
                <w:sz w:val="26"/>
                <w:szCs w:val="26"/>
              </w:rPr>
              <w:t>1/24</w:t>
            </w:r>
            <w:r w:rsidR="00CF30CA">
              <w:rPr>
                <w:rFonts w:ascii="Arial" w:eastAsia="標楷體" w:hAnsi="Arial" w:cs="Arial" w:hint="eastAsia"/>
                <w:sz w:val="26"/>
                <w:szCs w:val="26"/>
              </w:rPr>
              <w:t>針對爭議內容協調，已</w:t>
            </w:r>
            <w:proofErr w:type="gramStart"/>
            <w:r w:rsidR="00CF30CA">
              <w:rPr>
                <w:rFonts w:ascii="Arial" w:eastAsia="標楷體" w:hAnsi="Arial" w:cs="Arial" w:hint="eastAsia"/>
                <w:sz w:val="26"/>
                <w:szCs w:val="26"/>
              </w:rPr>
              <w:t>請金控</w:t>
            </w:r>
            <w:proofErr w:type="gramEnd"/>
            <w:r w:rsidR="00B01CB0">
              <w:rPr>
                <w:rFonts w:ascii="Arial" w:eastAsia="標楷體" w:hAnsi="Arial" w:cs="Arial" w:hint="eastAsia"/>
                <w:sz w:val="26"/>
                <w:szCs w:val="26"/>
              </w:rPr>
              <w:lastRenderedPageBreak/>
              <w:t>法務審閱第三版合約，</w:t>
            </w:r>
            <w:r w:rsidR="008B4CF5" w:rsidRPr="00747E85">
              <w:rPr>
                <w:rFonts w:ascii="Arial" w:eastAsia="標楷體" w:hAnsi="Arial" w:cs="Arial" w:hint="eastAsia"/>
                <w:sz w:val="26"/>
                <w:szCs w:val="26"/>
              </w:rPr>
              <w:t>2/20</w:t>
            </w:r>
            <w:r w:rsidR="00B01CB0" w:rsidRPr="00747E85">
              <w:rPr>
                <w:rFonts w:ascii="Arial" w:eastAsia="標楷體" w:hAnsi="Arial" w:cs="Arial" w:hint="eastAsia"/>
                <w:sz w:val="26"/>
                <w:szCs w:val="26"/>
              </w:rPr>
              <w:t>提供第四版</w:t>
            </w:r>
            <w:r w:rsidR="008B4CF5" w:rsidRPr="00747E85">
              <w:rPr>
                <w:rFonts w:ascii="Arial" w:eastAsia="標楷體" w:hAnsi="Arial" w:cs="Arial" w:hint="eastAsia"/>
                <w:sz w:val="26"/>
                <w:szCs w:val="26"/>
              </w:rPr>
              <w:t>供廠商審閱</w:t>
            </w:r>
            <w:r w:rsidR="002D306F">
              <w:rPr>
                <w:rFonts w:ascii="Arial" w:eastAsia="標楷體" w:hAnsi="Arial" w:cs="Arial" w:hint="eastAsia"/>
                <w:sz w:val="26"/>
                <w:szCs w:val="26"/>
              </w:rPr>
              <w:t>，</w:t>
            </w:r>
            <w:r w:rsidR="002D306F" w:rsidRPr="001F1EA2">
              <w:rPr>
                <w:rFonts w:ascii="Arial" w:eastAsia="標楷體" w:hAnsi="Arial" w:cs="Arial" w:hint="eastAsia"/>
                <w:sz w:val="26"/>
                <w:szCs w:val="26"/>
              </w:rPr>
              <w:t>3/6</w:t>
            </w:r>
            <w:r w:rsidR="002D306F" w:rsidRPr="001F1EA2">
              <w:rPr>
                <w:rFonts w:ascii="Arial" w:eastAsia="標楷體" w:hAnsi="Arial" w:cs="Arial" w:hint="eastAsia"/>
                <w:sz w:val="26"/>
                <w:szCs w:val="26"/>
              </w:rPr>
              <w:t>已回覆。</w:t>
            </w:r>
            <w:r w:rsidR="001F1EA2" w:rsidRPr="00984450">
              <w:rPr>
                <w:rFonts w:ascii="Arial" w:eastAsia="標楷體" w:hAnsi="Arial" w:cs="Arial" w:hint="eastAsia"/>
                <w:sz w:val="26"/>
                <w:szCs w:val="26"/>
              </w:rPr>
              <w:t>3/6</w:t>
            </w:r>
            <w:proofErr w:type="gramStart"/>
            <w:r w:rsidR="001F1EA2" w:rsidRPr="00984450">
              <w:rPr>
                <w:rFonts w:ascii="Arial" w:eastAsia="標楷體" w:hAnsi="Arial" w:cs="Arial" w:hint="eastAsia"/>
                <w:sz w:val="26"/>
                <w:szCs w:val="26"/>
              </w:rPr>
              <w:t>提請</w:t>
            </w:r>
            <w:r w:rsidR="002D306F" w:rsidRPr="00984450">
              <w:rPr>
                <w:rFonts w:ascii="Arial" w:eastAsia="標楷體" w:hAnsi="Arial" w:cs="Arial" w:hint="eastAsia"/>
                <w:sz w:val="26"/>
                <w:szCs w:val="26"/>
              </w:rPr>
              <w:t>金控法務</w:t>
            </w:r>
            <w:proofErr w:type="gramEnd"/>
            <w:r w:rsidR="002D306F" w:rsidRPr="00984450">
              <w:rPr>
                <w:rFonts w:ascii="Arial" w:eastAsia="標楷體" w:hAnsi="Arial" w:cs="Arial" w:hint="eastAsia"/>
                <w:sz w:val="26"/>
                <w:szCs w:val="26"/>
              </w:rPr>
              <w:t>協助各子公司法務</w:t>
            </w:r>
            <w:r w:rsidR="002737E3" w:rsidRPr="00984450">
              <w:rPr>
                <w:rFonts w:ascii="Arial" w:eastAsia="標楷體" w:hAnsi="Arial" w:cs="Arial" w:hint="eastAsia"/>
                <w:sz w:val="26"/>
                <w:szCs w:val="26"/>
              </w:rPr>
              <w:t>進行</w:t>
            </w:r>
            <w:r w:rsidR="00C14A0E" w:rsidRPr="00984450">
              <w:rPr>
                <w:rFonts w:ascii="Arial" w:eastAsia="標楷體" w:hAnsi="Arial" w:cs="Arial" w:hint="eastAsia"/>
                <w:sz w:val="26"/>
                <w:szCs w:val="26"/>
              </w:rPr>
              <w:t>審閱，</w:t>
            </w:r>
            <w:r w:rsidR="00C14A0E" w:rsidRPr="00984450">
              <w:rPr>
                <w:rFonts w:ascii="Arial" w:eastAsia="標楷體" w:hAnsi="Arial" w:cs="Arial" w:hint="eastAsia"/>
                <w:sz w:val="26"/>
                <w:szCs w:val="26"/>
              </w:rPr>
              <w:t>3/13</w:t>
            </w:r>
            <w:r w:rsidR="00C14A0E" w:rsidRPr="00984450">
              <w:rPr>
                <w:rFonts w:ascii="Arial" w:eastAsia="標楷體" w:hAnsi="Arial" w:cs="Arial" w:hint="eastAsia"/>
                <w:sz w:val="26"/>
                <w:szCs w:val="26"/>
              </w:rPr>
              <w:t>完成</w:t>
            </w:r>
            <w:r w:rsidR="001F1EA2" w:rsidRPr="00984450">
              <w:rPr>
                <w:rFonts w:ascii="Arial" w:eastAsia="標楷體" w:hAnsi="Arial" w:cs="Arial" w:hint="eastAsia"/>
                <w:sz w:val="26"/>
                <w:szCs w:val="26"/>
              </w:rPr>
              <w:t>修改意見。</w:t>
            </w:r>
            <w:r w:rsidR="00C14A0E" w:rsidRPr="00984450">
              <w:rPr>
                <w:rFonts w:ascii="Arial" w:eastAsia="標楷體" w:hAnsi="Arial" w:cs="Arial" w:hint="eastAsia"/>
                <w:sz w:val="26"/>
                <w:szCs w:val="26"/>
              </w:rPr>
              <w:t>用印作業中。</w:t>
            </w:r>
          </w:p>
          <w:p w:rsidR="00D322E4" w:rsidRPr="00F43E92" w:rsidRDefault="006A664B" w:rsidP="00861F07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861F07">
              <w:rPr>
                <w:rFonts w:ascii="Arial" w:eastAsia="標楷體" w:hAnsi="Arial" w:cs="Arial" w:hint="eastAsia"/>
                <w:sz w:val="26"/>
                <w:szCs w:val="26"/>
              </w:rPr>
              <w:t>11/21</w:t>
            </w:r>
            <w:r w:rsidR="006C5226" w:rsidRPr="00861F07">
              <w:rPr>
                <w:rFonts w:ascii="Arial" w:eastAsia="標楷體" w:hAnsi="Arial" w:cs="Arial" w:hint="eastAsia"/>
                <w:sz w:val="26"/>
                <w:szCs w:val="26"/>
              </w:rPr>
              <w:t>公關部提出企業永續觀測需求</w:t>
            </w:r>
            <w:r w:rsidR="006C5226" w:rsidRPr="008725E5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Pr="00C72F66">
              <w:rPr>
                <w:rFonts w:ascii="Arial" w:eastAsia="標楷體" w:hAnsi="Arial" w:cs="Arial" w:hint="eastAsia"/>
                <w:sz w:val="26"/>
                <w:szCs w:val="26"/>
              </w:rPr>
              <w:t>12/7</w:t>
            </w:r>
            <w:r w:rsidR="006C5226" w:rsidRPr="00C72F66">
              <w:rPr>
                <w:rFonts w:ascii="Arial" w:eastAsia="標楷體" w:hAnsi="Arial" w:cs="Arial" w:hint="eastAsia"/>
                <w:sz w:val="26"/>
                <w:szCs w:val="26"/>
              </w:rPr>
              <w:t>召開討論會議，</w:t>
            </w:r>
            <w:r w:rsidR="00C72F66">
              <w:rPr>
                <w:rFonts w:ascii="Arial" w:eastAsia="標楷體" w:hAnsi="Arial" w:cs="Arial" w:hint="eastAsia"/>
                <w:sz w:val="26"/>
                <w:szCs w:val="26"/>
              </w:rPr>
              <w:t>12/20</w:t>
            </w:r>
            <w:r w:rsidR="00C72F66">
              <w:rPr>
                <w:rFonts w:ascii="Arial" w:eastAsia="標楷體" w:hAnsi="Arial" w:cs="Arial" w:hint="eastAsia"/>
                <w:sz w:val="26"/>
                <w:szCs w:val="26"/>
              </w:rPr>
              <w:t>廠商回覆</w:t>
            </w:r>
            <w:r w:rsidR="00312C4F" w:rsidRPr="00C72F66">
              <w:rPr>
                <w:rFonts w:ascii="Arial" w:eastAsia="標楷體" w:hAnsi="Arial" w:cs="Arial" w:hint="eastAsia"/>
                <w:sz w:val="26"/>
                <w:szCs w:val="26"/>
              </w:rPr>
              <w:t>ESG</w:t>
            </w:r>
            <w:r w:rsidR="00C76AB9" w:rsidRPr="00C72F66">
              <w:rPr>
                <w:rFonts w:ascii="Arial" w:eastAsia="標楷體" w:hAnsi="Arial" w:cs="Arial" w:hint="eastAsia"/>
                <w:sz w:val="26"/>
                <w:szCs w:val="26"/>
              </w:rPr>
              <w:t>四大主軸</w:t>
            </w:r>
            <w:r w:rsidR="00C72F66">
              <w:rPr>
                <w:rFonts w:ascii="Arial" w:eastAsia="標楷體" w:hAnsi="Arial" w:cs="Arial" w:hint="eastAsia"/>
                <w:sz w:val="26"/>
                <w:szCs w:val="26"/>
              </w:rPr>
              <w:t>分析可行性說明。</w:t>
            </w:r>
            <w:r w:rsidR="00C72F66" w:rsidRPr="00AB7FDF">
              <w:rPr>
                <w:rFonts w:ascii="Arial" w:eastAsia="標楷體" w:hAnsi="Arial" w:cs="Arial" w:hint="eastAsia"/>
                <w:sz w:val="26"/>
                <w:szCs w:val="26"/>
              </w:rPr>
              <w:t>12/25</w:t>
            </w:r>
            <w:r w:rsidR="00C7449F" w:rsidRPr="00AB7FDF">
              <w:rPr>
                <w:rFonts w:ascii="Arial" w:eastAsia="標楷體" w:hAnsi="Arial" w:cs="Arial" w:hint="eastAsia"/>
                <w:sz w:val="26"/>
                <w:szCs w:val="26"/>
              </w:rPr>
              <w:t>召開第二次討論會議，預定執行高齡化議題</w:t>
            </w:r>
            <w:r w:rsidR="00AB7FDF" w:rsidRPr="00AB7FDF">
              <w:rPr>
                <w:rFonts w:ascii="Arial" w:eastAsia="標楷體" w:hAnsi="Arial" w:cs="Arial" w:hint="eastAsia"/>
                <w:sz w:val="26"/>
                <w:szCs w:val="26"/>
              </w:rPr>
              <w:t>分析，</w:t>
            </w:r>
            <w:r w:rsidR="00B140A8" w:rsidRPr="00F43E92">
              <w:rPr>
                <w:rFonts w:ascii="Arial" w:eastAsia="標楷體" w:hAnsi="Arial" w:cs="Arial" w:hint="eastAsia"/>
                <w:sz w:val="26"/>
                <w:szCs w:val="26"/>
              </w:rPr>
              <w:t>預估</w:t>
            </w:r>
            <w:r w:rsidR="00792957" w:rsidRPr="00F43E92">
              <w:rPr>
                <w:rFonts w:ascii="Arial" w:eastAsia="標楷體" w:hAnsi="Arial" w:cs="Arial" w:hint="eastAsia"/>
                <w:sz w:val="26"/>
                <w:szCs w:val="26"/>
              </w:rPr>
              <w:t>2</w:t>
            </w:r>
            <w:r w:rsidR="00792957" w:rsidRPr="00F43E92">
              <w:rPr>
                <w:rFonts w:ascii="Arial" w:eastAsia="標楷體" w:hAnsi="Arial" w:cs="Arial" w:hint="eastAsia"/>
                <w:sz w:val="26"/>
                <w:szCs w:val="26"/>
              </w:rPr>
              <w:t>月底</w:t>
            </w:r>
            <w:r w:rsidR="00B140A8" w:rsidRPr="00F43E92">
              <w:rPr>
                <w:rFonts w:ascii="Arial" w:eastAsia="標楷體" w:hAnsi="Arial" w:cs="Arial" w:hint="eastAsia"/>
                <w:sz w:val="26"/>
                <w:szCs w:val="26"/>
              </w:rPr>
              <w:t>產出報</w:t>
            </w:r>
            <w:r w:rsidR="00B140A8" w:rsidRPr="0041730A">
              <w:rPr>
                <w:rFonts w:ascii="Arial" w:eastAsia="標楷體" w:hAnsi="Arial" w:cs="Arial" w:hint="eastAsia"/>
                <w:sz w:val="26"/>
                <w:szCs w:val="26"/>
              </w:rPr>
              <w:t>告</w:t>
            </w:r>
            <w:r w:rsidR="006B5B71" w:rsidRPr="0041730A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2B7816" w:rsidRPr="0041730A">
              <w:rPr>
                <w:rFonts w:ascii="Arial" w:eastAsia="標楷體" w:hAnsi="Arial" w:cs="Arial" w:hint="eastAsia"/>
                <w:sz w:val="26"/>
                <w:szCs w:val="26"/>
              </w:rPr>
              <w:t>已於</w:t>
            </w:r>
            <w:r w:rsidR="002B7816" w:rsidRPr="0041730A">
              <w:rPr>
                <w:rFonts w:ascii="Arial" w:eastAsia="標楷體" w:hAnsi="Arial" w:cs="Arial" w:hint="eastAsia"/>
                <w:sz w:val="26"/>
                <w:szCs w:val="26"/>
              </w:rPr>
              <w:t>3/5</w:t>
            </w:r>
            <w:r w:rsidR="002B7816" w:rsidRPr="0041730A">
              <w:rPr>
                <w:rFonts w:ascii="Arial" w:eastAsia="標楷體" w:hAnsi="Arial" w:cs="Arial" w:hint="eastAsia"/>
                <w:sz w:val="26"/>
                <w:szCs w:val="26"/>
              </w:rPr>
              <w:t>提供公關部參考。</w:t>
            </w:r>
          </w:p>
          <w:p w:rsidR="00996CF1" w:rsidRPr="00861F07" w:rsidRDefault="008200D3" w:rsidP="00861F07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620F08">
              <w:rPr>
                <w:rFonts w:ascii="Arial" w:eastAsia="標楷體" w:hAnsi="Arial" w:cs="Arial" w:hint="eastAsia"/>
                <w:sz w:val="26"/>
                <w:szCs w:val="26"/>
              </w:rPr>
              <w:t>配合年度續約進行</w:t>
            </w:r>
            <w:r w:rsidR="00667B3E" w:rsidRPr="00620F08">
              <w:rPr>
                <w:rFonts w:ascii="Arial" w:eastAsia="標楷體" w:hAnsi="Arial" w:cs="Arial" w:hint="eastAsia"/>
                <w:sz w:val="26"/>
                <w:szCs w:val="26"/>
              </w:rPr>
              <w:t>預警</w:t>
            </w:r>
            <w:r w:rsidR="006276CE" w:rsidRPr="00620F08">
              <w:rPr>
                <w:rFonts w:ascii="Arial" w:eastAsia="標楷體" w:hAnsi="Arial" w:cs="Arial" w:hint="eastAsia"/>
                <w:sz w:val="26"/>
                <w:szCs w:val="26"/>
              </w:rPr>
              <w:t>通報</w:t>
            </w:r>
            <w:r w:rsidR="00C261EA" w:rsidRPr="00620F08">
              <w:rPr>
                <w:rFonts w:ascii="Arial" w:eastAsia="標楷體" w:hAnsi="Arial" w:cs="Arial" w:hint="eastAsia"/>
                <w:sz w:val="26"/>
                <w:szCs w:val="26"/>
              </w:rPr>
              <w:t>機制優化</w:t>
            </w:r>
            <w:r w:rsidR="00F43E92">
              <w:rPr>
                <w:rFonts w:ascii="Arial" w:eastAsia="標楷體" w:hAnsi="Arial" w:cs="Arial" w:hint="eastAsia"/>
                <w:sz w:val="26"/>
                <w:szCs w:val="26"/>
              </w:rPr>
              <w:t>以及功能上線</w:t>
            </w:r>
            <w:r w:rsidR="00C261EA" w:rsidRPr="00861F07">
              <w:rPr>
                <w:rFonts w:ascii="Arial" w:eastAsia="標楷體" w:hAnsi="Arial" w:cs="Arial"/>
                <w:sz w:val="26"/>
                <w:szCs w:val="26"/>
              </w:rPr>
              <w:t xml:space="preserve"> </w:t>
            </w:r>
          </w:p>
          <w:p w:rsidR="00861F07" w:rsidRDefault="00602046" w:rsidP="00C06014">
            <w:pPr>
              <w:pStyle w:val="a4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AB7FDF">
              <w:rPr>
                <w:rFonts w:ascii="Arial" w:eastAsia="標楷體" w:hAnsi="Arial" w:cs="Arial" w:hint="eastAsia"/>
                <w:sz w:val="26"/>
                <w:szCs w:val="26"/>
              </w:rPr>
              <w:t>同一篇</w:t>
            </w:r>
            <w:proofErr w:type="gramStart"/>
            <w:r w:rsidRPr="00AB7FDF">
              <w:rPr>
                <w:rFonts w:ascii="Arial" w:eastAsia="標楷體" w:hAnsi="Arial" w:cs="Arial" w:hint="eastAsia"/>
                <w:sz w:val="26"/>
                <w:szCs w:val="26"/>
              </w:rPr>
              <w:t>討論串</w:t>
            </w:r>
            <w:r w:rsidR="006E0235" w:rsidRPr="00AB7FDF">
              <w:rPr>
                <w:rFonts w:ascii="Arial" w:eastAsia="標楷體" w:hAnsi="Arial" w:cs="Arial" w:hint="eastAsia"/>
                <w:sz w:val="26"/>
                <w:szCs w:val="26"/>
              </w:rPr>
              <w:t>推播</w:t>
            </w:r>
            <w:proofErr w:type="gramEnd"/>
            <w:r w:rsidR="006E0235" w:rsidRPr="00AB7FDF">
              <w:rPr>
                <w:rFonts w:ascii="Arial" w:eastAsia="標楷體" w:hAnsi="Arial" w:cs="Arial" w:hint="eastAsia"/>
                <w:sz w:val="26"/>
                <w:szCs w:val="26"/>
              </w:rPr>
              <w:t>機制</w:t>
            </w:r>
            <w:r w:rsidR="00620F08" w:rsidRPr="00AB7FDF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="008200D3" w:rsidRPr="00AB7FDF">
              <w:rPr>
                <w:rFonts w:ascii="Arial" w:eastAsia="標楷體" w:hAnsi="Arial" w:cs="Arial" w:hint="eastAsia"/>
                <w:sz w:val="26"/>
                <w:szCs w:val="26"/>
              </w:rPr>
              <w:t>12/7</w:t>
            </w:r>
            <w:r w:rsidR="00996CF1" w:rsidRPr="00AB7FDF">
              <w:rPr>
                <w:rFonts w:ascii="Arial" w:eastAsia="標楷體" w:hAnsi="Arial" w:cs="Arial" w:hint="eastAsia"/>
                <w:sz w:val="26"/>
                <w:szCs w:val="26"/>
              </w:rPr>
              <w:t>提出調整作法</w:t>
            </w:r>
            <w:r w:rsidR="00620F08" w:rsidRPr="00AB7FDF">
              <w:rPr>
                <w:rFonts w:ascii="Arial" w:eastAsia="標楷體" w:hAnsi="Arial" w:cs="Arial" w:hint="eastAsia"/>
                <w:sz w:val="26"/>
                <w:szCs w:val="26"/>
              </w:rPr>
              <w:t>，經廠商評估可行，</w:t>
            </w:r>
            <w:r w:rsidR="000A4EA3" w:rsidRPr="00F43E92">
              <w:rPr>
                <w:rFonts w:ascii="Arial" w:eastAsia="標楷體" w:hAnsi="Arial" w:cs="Arial" w:hint="eastAsia"/>
                <w:sz w:val="26"/>
                <w:szCs w:val="26"/>
              </w:rPr>
              <w:t>經各子公司評估後統一調整，</w:t>
            </w:r>
            <w:r w:rsidR="000A4EA3" w:rsidRPr="00F43E92">
              <w:rPr>
                <w:rFonts w:ascii="Arial" w:eastAsia="標楷體" w:hAnsi="Arial" w:cs="Arial" w:hint="eastAsia"/>
                <w:sz w:val="26"/>
                <w:szCs w:val="26"/>
              </w:rPr>
              <w:t>12/21</w:t>
            </w:r>
            <w:r w:rsidR="00F33EB1" w:rsidRPr="00F43E92">
              <w:rPr>
                <w:rFonts w:ascii="Arial" w:eastAsia="標楷體" w:hAnsi="Arial" w:cs="Arial" w:hint="eastAsia"/>
                <w:sz w:val="26"/>
                <w:szCs w:val="26"/>
              </w:rPr>
              <w:t>請廠商評估作業時程。預定</w:t>
            </w:r>
            <w:r w:rsidR="00F33EB1" w:rsidRPr="00F43E92">
              <w:rPr>
                <w:rFonts w:ascii="Arial" w:eastAsia="標楷體" w:hAnsi="Arial" w:cs="Arial" w:hint="eastAsia"/>
                <w:sz w:val="26"/>
                <w:szCs w:val="26"/>
              </w:rPr>
              <w:t>3/8</w:t>
            </w:r>
            <w:r w:rsidR="00F33EB1" w:rsidRPr="000A7AD4">
              <w:rPr>
                <w:rFonts w:ascii="Arial" w:eastAsia="標楷體" w:hAnsi="Arial" w:cs="Arial" w:hint="eastAsia"/>
                <w:sz w:val="26"/>
                <w:szCs w:val="26"/>
              </w:rPr>
              <w:t>上線。</w:t>
            </w:r>
            <w:r w:rsidR="0078647C" w:rsidRPr="000A7AD4">
              <w:rPr>
                <w:rFonts w:ascii="Arial" w:eastAsia="標楷體" w:hAnsi="Arial" w:cs="Arial" w:hint="eastAsia"/>
                <w:sz w:val="26"/>
                <w:szCs w:val="26"/>
              </w:rPr>
              <w:t>FB</w:t>
            </w:r>
            <w:r w:rsidR="00643C1C" w:rsidRPr="000A7AD4">
              <w:rPr>
                <w:rFonts w:ascii="Arial" w:eastAsia="標楷體" w:hAnsi="Arial" w:cs="Arial" w:hint="eastAsia"/>
                <w:sz w:val="26"/>
                <w:szCs w:val="26"/>
              </w:rPr>
              <w:t>通報</w:t>
            </w:r>
            <w:r w:rsidR="0078647C" w:rsidRPr="000A7AD4">
              <w:rPr>
                <w:rFonts w:ascii="Arial" w:eastAsia="標楷體" w:hAnsi="Arial" w:cs="Arial" w:hint="eastAsia"/>
                <w:sz w:val="26"/>
                <w:szCs w:val="26"/>
              </w:rPr>
              <w:t>站台預定</w:t>
            </w:r>
            <w:r w:rsidR="0078647C" w:rsidRPr="000A7AD4">
              <w:rPr>
                <w:rFonts w:ascii="Arial" w:eastAsia="標楷體" w:hAnsi="Arial" w:cs="Arial" w:hint="eastAsia"/>
                <w:sz w:val="26"/>
                <w:szCs w:val="26"/>
              </w:rPr>
              <w:t>3/18</w:t>
            </w:r>
            <w:r w:rsidR="0078647C" w:rsidRPr="000A7AD4">
              <w:rPr>
                <w:rFonts w:ascii="Arial" w:eastAsia="標楷體" w:hAnsi="Arial" w:cs="Arial" w:hint="eastAsia"/>
                <w:sz w:val="26"/>
                <w:szCs w:val="26"/>
              </w:rPr>
              <w:t>調整完成。</w:t>
            </w:r>
          </w:p>
          <w:p w:rsidR="00861F07" w:rsidRDefault="008200D3" w:rsidP="00C06014">
            <w:pPr>
              <w:pStyle w:val="a4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861F07">
              <w:rPr>
                <w:rFonts w:ascii="Arial" w:eastAsia="標楷體" w:hAnsi="Arial" w:cs="Arial" w:hint="eastAsia"/>
                <w:sz w:val="26"/>
                <w:szCs w:val="26"/>
              </w:rPr>
              <w:t>因應</w:t>
            </w:r>
            <w:r w:rsidRPr="00861F07">
              <w:rPr>
                <w:rFonts w:ascii="Arial" w:eastAsia="標楷體" w:hAnsi="Arial" w:cs="Arial" w:hint="eastAsia"/>
                <w:sz w:val="26"/>
                <w:szCs w:val="26"/>
              </w:rPr>
              <w:t>FB</w:t>
            </w:r>
            <w:r w:rsidR="00C261EA" w:rsidRPr="00861F07">
              <w:rPr>
                <w:rFonts w:ascii="Arial" w:eastAsia="標楷體" w:hAnsi="Arial" w:cs="Arial" w:hint="eastAsia"/>
                <w:sz w:val="26"/>
                <w:szCs w:val="26"/>
              </w:rPr>
              <w:t>劍橋事件，</w:t>
            </w:r>
            <w:r w:rsidR="006276CE" w:rsidRPr="00861F07">
              <w:rPr>
                <w:rFonts w:ascii="Arial" w:eastAsia="標楷體" w:hAnsi="Arial" w:cs="Arial" w:hint="eastAsia"/>
                <w:sz w:val="26"/>
                <w:szCs w:val="26"/>
              </w:rPr>
              <w:t>FB</w:t>
            </w:r>
            <w:r w:rsidR="006276CE" w:rsidRPr="00861F07">
              <w:rPr>
                <w:rFonts w:ascii="Arial" w:eastAsia="標楷體" w:hAnsi="Arial" w:cs="Arial" w:hint="eastAsia"/>
                <w:sz w:val="26"/>
                <w:szCs w:val="26"/>
              </w:rPr>
              <w:t>資料收錄與通報落後情形，</w:t>
            </w:r>
            <w:r w:rsidR="006554C4" w:rsidRPr="00861F07">
              <w:rPr>
                <w:rFonts w:ascii="Arial" w:eastAsia="標楷體" w:hAnsi="Arial" w:cs="Arial" w:hint="eastAsia"/>
                <w:sz w:val="26"/>
                <w:szCs w:val="26"/>
              </w:rPr>
              <w:t>預定</w:t>
            </w:r>
            <w:r w:rsidR="006276CE" w:rsidRPr="00861F07">
              <w:rPr>
                <w:rFonts w:ascii="Arial" w:eastAsia="標楷體" w:hAnsi="Arial" w:cs="Arial" w:hint="eastAsia"/>
                <w:sz w:val="26"/>
                <w:szCs w:val="26"/>
              </w:rPr>
              <w:t>重新調整系統</w:t>
            </w:r>
            <w:proofErr w:type="gramStart"/>
            <w:r w:rsidR="006276CE" w:rsidRPr="00861F07">
              <w:rPr>
                <w:rFonts w:ascii="Arial" w:eastAsia="標楷體" w:hAnsi="Arial" w:cs="Arial" w:hint="eastAsia"/>
                <w:sz w:val="26"/>
                <w:szCs w:val="26"/>
              </w:rPr>
              <w:t>與推撥規則</w:t>
            </w:r>
            <w:proofErr w:type="gramEnd"/>
            <w:r w:rsidR="00F800D6" w:rsidRPr="00861F07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="00C261EA" w:rsidRPr="00861F07">
              <w:rPr>
                <w:rFonts w:ascii="Arial" w:eastAsia="標楷體" w:hAnsi="Arial" w:cs="Arial" w:hint="eastAsia"/>
                <w:sz w:val="26"/>
                <w:szCs w:val="26"/>
              </w:rPr>
              <w:t>12/12</w:t>
            </w:r>
            <w:r w:rsidR="00F800D6" w:rsidRPr="00861F07">
              <w:rPr>
                <w:rFonts w:ascii="Arial" w:eastAsia="標楷體" w:hAnsi="Arial" w:cs="Arial" w:hint="eastAsia"/>
                <w:sz w:val="26"/>
                <w:szCs w:val="26"/>
              </w:rPr>
              <w:t>新增通報群組，</w:t>
            </w:r>
            <w:r w:rsidR="00F800D6" w:rsidRPr="00861F07">
              <w:rPr>
                <w:rFonts w:ascii="Arial" w:eastAsia="標楷體" w:hAnsi="Arial" w:cs="Arial" w:hint="eastAsia"/>
                <w:sz w:val="26"/>
                <w:szCs w:val="26"/>
              </w:rPr>
              <w:t>12/18</w:t>
            </w:r>
            <w:r w:rsidR="00F800D6" w:rsidRPr="00861F07">
              <w:rPr>
                <w:rFonts w:ascii="Arial" w:eastAsia="標楷體" w:hAnsi="Arial" w:cs="Arial" w:hint="eastAsia"/>
                <w:sz w:val="26"/>
                <w:szCs w:val="26"/>
              </w:rPr>
              <w:t>測試完成</w:t>
            </w:r>
            <w:r w:rsidR="00C261EA" w:rsidRPr="00861F07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F800D6" w:rsidRPr="00861F07">
              <w:rPr>
                <w:rFonts w:ascii="Arial" w:eastAsia="標楷體" w:hAnsi="Arial" w:cs="Arial" w:hint="eastAsia"/>
                <w:sz w:val="26"/>
                <w:szCs w:val="26"/>
              </w:rPr>
              <w:t>12/19</w:t>
            </w:r>
            <w:r w:rsidR="00F800D6" w:rsidRPr="00861F07">
              <w:rPr>
                <w:rFonts w:ascii="Arial" w:eastAsia="標楷體" w:hAnsi="Arial" w:cs="Arial" w:hint="eastAsia"/>
                <w:sz w:val="26"/>
                <w:szCs w:val="26"/>
              </w:rPr>
              <w:t>提</w:t>
            </w:r>
            <w:r w:rsidR="00B958CE" w:rsidRPr="00861F07">
              <w:rPr>
                <w:rFonts w:ascii="Arial" w:eastAsia="標楷體" w:hAnsi="Arial" w:cs="Arial" w:hint="eastAsia"/>
                <w:sz w:val="26"/>
                <w:szCs w:val="26"/>
              </w:rPr>
              <w:t>供</w:t>
            </w:r>
            <w:r w:rsidR="00D95ADC" w:rsidRPr="00861F07">
              <w:rPr>
                <w:rFonts w:ascii="Arial" w:eastAsia="標楷體" w:hAnsi="Arial" w:cs="Arial" w:hint="eastAsia"/>
                <w:sz w:val="26"/>
                <w:szCs w:val="26"/>
              </w:rPr>
              <w:t>清單供導入重要</w:t>
            </w:r>
            <w:r w:rsidR="00B958CE" w:rsidRPr="00861F07">
              <w:rPr>
                <w:rFonts w:ascii="Arial" w:eastAsia="標楷體" w:hAnsi="Arial" w:cs="Arial" w:hint="eastAsia"/>
                <w:sz w:val="26"/>
                <w:szCs w:val="26"/>
              </w:rPr>
              <w:t>來源</w:t>
            </w:r>
            <w:r w:rsidR="00A2080B" w:rsidRPr="00861F07">
              <w:rPr>
                <w:rFonts w:ascii="Arial" w:eastAsia="標楷體" w:hAnsi="Arial" w:cs="Arial" w:hint="eastAsia"/>
                <w:sz w:val="26"/>
                <w:szCs w:val="26"/>
              </w:rPr>
              <w:t>排程，</w:t>
            </w:r>
            <w:r w:rsidR="00A2080B" w:rsidRPr="00861F07">
              <w:rPr>
                <w:rFonts w:ascii="Arial" w:eastAsia="標楷體" w:hAnsi="Arial" w:cs="Arial" w:hint="eastAsia"/>
                <w:sz w:val="26"/>
                <w:szCs w:val="26"/>
              </w:rPr>
              <w:t>12/24</w:t>
            </w:r>
            <w:r w:rsidR="00A2080B" w:rsidRPr="00861F07">
              <w:rPr>
                <w:rFonts w:ascii="Arial" w:eastAsia="標楷體" w:hAnsi="Arial" w:cs="Arial" w:hint="eastAsia"/>
                <w:sz w:val="26"/>
                <w:szCs w:val="26"/>
              </w:rPr>
              <w:t>已上線。</w:t>
            </w:r>
          </w:p>
          <w:p w:rsidR="00861F07" w:rsidRDefault="00E26A91" w:rsidP="00C06014">
            <w:pPr>
              <w:pStyle w:val="a4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proofErr w:type="spellStart"/>
            <w:r w:rsidRPr="00861F07">
              <w:rPr>
                <w:rFonts w:ascii="Arial" w:eastAsia="標楷體" w:hAnsi="Arial" w:cs="Arial" w:hint="eastAsia"/>
                <w:sz w:val="26"/>
                <w:szCs w:val="26"/>
              </w:rPr>
              <w:t>L</w:t>
            </w:r>
            <w:r w:rsidR="002A6DF2" w:rsidRPr="00861F07">
              <w:rPr>
                <w:rFonts w:ascii="Arial" w:eastAsia="標楷體" w:hAnsi="Arial" w:cs="Arial" w:hint="eastAsia"/>
                <w:sz w:val="26"/>
                <w:szCs w:val="26"/>
              </w:rPr>
              <w:t>inetoday</w:t>
            </w:r>
            <w:proofErr w:type="spellEnd"/>
            <w:r w:rsidR="00B140A8" w:rsidRPr="00861F07">
              <w:rPr>
                <w:rFonts w:ascii="Arial" w:eastAsia="標楷體" w:hAnsi="Arial" w:cs="Arial" w:hint="eastAsia"/>
                <w:sz w:val="26"/>
                <w:szCs w:val="26"/>
              </w:rPr>
              <w:t>回文的回文：經評估後收錄，預定</w:t>
            </w:r>
            <w:r w:rsidR="00B140A8" w:rsidRPr="00861F07">
              <w:rPr>
                <w:rFonts w:ascii="Arial" w:eastAsia="標楷體" w:hAnsi="Arial" w:cs="Arial" w:hint="eastAsia"/>
                <w:sz w:val="26"/>
                <w:szCs w:val="26"/>
              </w:rPr>
              <w:t>1/14</w:t>
            </w:r>
            <w:r w:rsidR="00B140A8" w:rsidRPr="00861F07">
              <w:rPr>
                <w:rFonts w:ascii="Arial" w:eastAsia="標楷體" w:hAnsi="Arial" w:cs="Arial" w:hint="eastAsia"/>
                <w:sz w:val="26"/>
                <w:szCs w:val="26"/>
              </w:rPr>
              <w:t>上線。</w:t>
            </w:r>
          </w:p>
          <w:p w:rsidR="00F43E92" w:rsidRDefault="00F43E92" w:rsidP="00C06014">
            <w:pPr>
              <w:pStyle w:val="a4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78647C">
              <w:rPr>
                <w:rFonts w:ascii="Arial" w:eastAsia="標楷體" w:hAnsi="Arial" w:cs="Arial" w:hint="eastAsia"/>
                <w:sz w:val="26"/>
                <w:szCs w:val="26"/>
              </w:rPr>
              <w:t>新增品牌、理賠、商品及</w:t>
            </w:r>
            <w:r w:rsidRPr="0078647C">
              <w:rPr>
                <w:rFonts w:ascii="Arial" w:eastAsia="標楷體" w:hAnsi="Arial" w:cs="Arial" w:hint="eastAsia"/>
                <w:sz w:val="26"/>
                <w:szCs w:val="26"/>
              </w:rPr>
              <w:t>AG</w:t>
            </w:r>
            <w:r w:rsidRPr="0078647C">
              <w:rPr>
                <w:rFonts w:ascii="Arial" w:eastAsia="標楷體" w:hAnsi="Arial" w:cs="Arial" w:hint="eastAsia"/>
                <w:sz w:val="26"/>
                <w:szCs w:val="26"/>
              </w:rPr>
              <w:t>等分析維度，已於</w:t>
            </w:r>
            <w:r w:rsidRPr="0078647C">
              <w:rPr>
                <w:rFonts w:ascii="Arial" w:eastAsia="標楷體" w:hAnsi="Arial" w:cs="Arial" w:hint="eastAsia"/>
                <w:sz w:val="26"/>
                <w:szCs w:val="26"/>
              </w:rPr>
              <w:t>1/14</w:t>
            </w:r>
            <w:r w:rsidRPr="0078647C">
              <w:rPr>
                <w:rFonts w:ascii="Arial" w:eastAsia="標楷體" w:hAnsi="Arial" w:cs="Arial" w:hint="eastAsia"/>
                <w:sz w:val="26"/>
                <w:szCs w:val="26"/>
              </w:rPr>
              <w:t>上線。</w:t>
            </w:r>
          </w:p>
          <w:p w:rsidR="005A7E7F" w:rsidRPr="000A7AD4" w:rsidRDefault="005A7E7F" w:rsidP="00C06014">
            <w:pPr>
              <w:pStyle w:val="a4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proofErr w:type="gramStart"/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電競主題</w:t>
            </w:r>
            <w:proofErr w:type="gramEnd"/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關鍵字調整，已於</w:t>
            </w: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1/18</w:t>
            </w: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完成設定與排除雜訊。</w:t>
            </w:r>
          </w:p>
          <w:p w:rsidR="009F26F6" w:rsidRPr="000A7AD4" w:rsidRDefault="002C5FCC" w:rsidP="00C06014">
            <w:pPr>
              <w:pStyle w:val="a4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440" w:lineRule="exact"/>
              <w:ind w:leftChars="0"/>
              <w:rPr>
                <w:rFonts w:ascii="Arial" w:eastAsia="標楷體" w:hAnsi="Arial" w:cs="Arial"/>
                <w:sz w:val="26"/>
                <w:szCs w:val="26"/>
              </w:rPr>
            </w:pP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基本台、</w:t>
            </w:r>
            <w:r w:rsidR="004D69D7" w:rsidRPr="000A7AD4">
              <w:rPr>
                <w:rFonts w:ascii="Arial" w:eastAsia="標楷體" w:hAnsi="Arial" w:cs="Arial" w:hint="eastAsia"/>
                <w:sz w:val="26"/>
                <w:szCs w:val="26"/>
              </w:rPr>
              <w:t>客製平台及</w:t>
            </w:r>
            <w:r w:rsidR="00643C1C" w:rsidRPr="000A7AD4">
              <w:rPr>
                <w:rFonts w:ascii="Arial" w:eastAsia="標楷體" w:hAnsi="Arial" w:cs="Arial" w:hint="eastAsia"/>
                <w:sz w:val="26"/>
                <w:szCs w:val="26"/>
              </w:rPr>
              <w:t>通報平台</w:t>
            </w:r>
            <w:r w:rsidR="00565456" w:rsidRPr="000A7AD4">
              <w:rPr>
                <w:rFonts w:ascii="Arial" w:eastAsia="標楷體" w:hAnsi="Arial" w:cs="Arial" w:hint="eastAsia"/>
                <w:sz w:val="26"/>
                <w:szCs w:val="26"/>
              </w:rPr>
              <w:t>入口整合，以</w:t>
            </w:r>
            <w:r w:rsidR="00020B03" w:rsidRPr="000A7AD4">
              <w:rPr>
                <w:rFonts w:ascii="Arial" w:eastAsia="標楷體" w:hAnsi="Arial" w:cs="Arial" w:hint="eastAsia"/>
                <w:sz w:val="26"/>
                <w:szCs w:val="26"/>
              </w:rPr>
              <w:t>提高管理效率，</w:t>
            </w:r>
            <w:r w:rsidR="00565456" w:rsidRPr="000A7AD4">
              <w:rPr>
                <w:rFonts w:ascii="Arial" w:eastAsia="標楷體" w:hAnsi="Arial" w:cs="Arial" w:hint="eastAsia"/>
                <w:sz w:val="26"/>
                <w:szCs w:val="26"/>
              </w:rPr>
              <w:t>1/24</w:t>
            </w:r>
            <w:r w:rsidR="000E299F" w:rsidRPr="000A7AD4">
              <w:rPr>
                <w:rFonts w:ascii="Arial" w:eastAsia="標楷體" w:hAnsi="Arial" w:cs="Arial" w:hint="eastAsia"/>
                <w:sz w:val="26"/>
                <w:szCs w:val="26"/>
              </w:rPr>
              <w:t>上線。</w:t>
            </w:r>
          </w:p>
          <w:p w:rsidR="009F26F6" w:rsidRDefault="009F26F6" w:rsidP="00217F6D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配合欣</w:t>
            </w:r>
            <w:proofErr w:type="gramStart"/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樺</w:t>
            </w:r>
            <w:proofErr w:type="gramEnd"/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經理智能投資輿情分析需求，</w:t>
            </w: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1/18</w:t>
            </w: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提供熱度與正負評分析方法</w:t>
            </w: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+</w:t>
            </w:r>
            <w:r w:rsidRPr="000A7AD4">
              <w:rPr>
                <w:rFonts w:ascii="Arial" w:eastAsia="標楷體" w:hAnsi="Arial" w:cs="Arial" w:hint="eastAsia"/>
                <w:sz w:val="26"/>
                <w:szCs w:val="26"/>
              </w:rPr>
              <w:t>平台登入資訊供參。</w:t>
            </w:r>
          </w:p>
          <w:p w:rsidR="00B6077A" w:rsidRPr="00A56EF8" w:rsidRDefault="00BD602C" w:rsidP="00217F6D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A56EF8">
              <w:rPr>
                <w:rFonts w:ascii="Arial" w:eastAsia="標楷體" w:hAnsi="Arial" w:cs="Arial" w:hint="eastAsia"/>
                <w:sz w:val="26"/>
                <w:szCs w:val="26"/>
              </w:rPr>
              <w:t>依</w:t>
            </w:r>
            <w:r w:rsidR="00B6077A" w:rsidRPr="00A56EF8">
              <w:rPr>
                <w:rFonts w:ascii="Arial" w:eastAsia="標楷體" w:hAnsi="Arial" w:cs="Arial" w:hint="eastAsia"/>
                <w:sz w:val="26"/>
                <w:szCs w:val="26"/>
              </w:rPr>
              <w:t>銀行專案需求，</w:t>
            </w:r>
            <w:proofErr w:type="gramStart"/>
            <w:r w:rsidR="00B6077A" w:rsidRPr="00A56EF8">
              <w:rPr>
                <w:rFonts w:ascii="Arial" w:eastAsia="標楷體" w:hAnsi="Arial" w:cs="Arial" w:hint="eastAsia"/>
                <w:sz w:val="26"/>
                <w:szCs w:val="26"/>
              </w:rPr>
              <w:t>撈取前季</w:t>
            </w:r>
            <w:proofErr w:type="gramEnd"/>
            <w:r w:rsidR="00B6077A" w:rsidRPr="00A56EF8">
              <w:rPr>
                <w:rFonts w:ascii="Arial" w:eastAsia="標楷體" w:hAnsi="Arial" w:cs="Arial" w:hint="eastAsia"/>
                <w:sz w:val="26"/>
                <w:szCs w:val="26"/>
              </w:rPr>
              <w:t>資料供信用卡活動</w:t>
            </w:r>
            <w:r w:rsidR="007F6DF7" w:rsidRPr="00A56EF8">
              <w:rPr>
                <w:rFonts w:ascii="Arial" w:eastAsia="標楷體" w:hAnsi="Arial" w:cs="Arial" w:hint="eastAsia"/>
                <w:sz w:val="26"/>
                <w:szCs w:val="26"/>
              </w:rPr>
              <w:t>成效</w:t>
            </w:r>
            <w:r w:rsidR="002141F8" w:rsidRPr="00A56EF8">
              <w:rPr>
                <w:rFonts w:ascii="Arial" w:eastAsia="標楷體" w:hAnsi="Arial" w:cs="Arial" w:hint="eastAsia"/>
                <w:sz w:val="26"/>
                <w:szCs w:val="26"/>
              </w:rPr>
              <w:t>分析與後續推廣規劃，</w:t>
            </w:r>
            <w:r w:rsidR="002141F8" w:rsidRPr="00A56EF8">
              <w:rPr>
                <w:rFonts w:ascii="Arial" w:eastAsia="標楷體" w:hAnsi="Arial" w:cs="Arial" w:hint="eastAsia"/>
                <w:sz w:val="26"/>
                <w:szCs w:val="26"/>
              </w:rPr>
              <w:t>2/13</w:t>
            </w:r>
            <w:r w:rsidR="00F05C7D" w:rsidRPr="00A56EF8">
              <w:rPr>
                <w:rFonts w:ascii="Arial" w:eastAsia="標楷體" w:hAnsi="Arial" w:cs="Arial" w:hint="eastAsia"/>
                <w:sz w:val="26"/>
                <w:szCs w:val="26"/>
              </w:rPr>
              <w:t>提出權限申請，已於</w:t>
            </w:r>
            <w:r w:rsidR="002141F8" w:rsidRPr="00A56EF8">
              <w:rPr>
                <w:rFonts w:ascii="Arial" w:eastAsia="標楷體" w:hAnsi="Arial" w:cs="Arial" w:hint="eastAsia"/>
                <w:sz w:val="26"/>
                <w:szCs w:val="26"/>
              </w:rPr>
              <w:t>2/15</w:t>
            </w:r>
            <w:r w:rsidR="002141F8" w:rsidRPr="00A56EF8">
              <w:rPr>
                <w:rFonts w:ascii="Arial" w:eastAsia="標楷體" w:hAnsi="Arial" w:cs="Arial" w:hint="eastAsia"/>
                <w:sz w:val="26"/>
                <w:szCs w:val="26"/>
              </w:rPr>
              <w:t>開通。</w:t>
            </w:r>
          </w:p>
          <w:p w:rsidR="00F05C7D" w:rsidRPr="00116241" w:rsidRDefault="00F05C7D" w:rsidP="00217F6D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proofErr w:type="spellStart"/>
            <w:r w:rsidRPr="00E348FC">
              <w:rPr>
                <w:rFonts w:ascii="Arial" w:eastAsia="標楷體" w:hAnsi="Arial" w:cs="Arial"/>
                <w:sz w:val="26"/>
                <w:szCs w:val="26"/>
              </w:rPr>
              <w:t>O</w:t>
            </w:r>
            <w:r w:rsidRPr="00E348FC">
              <w:rPr>
                <w:rFonts w:ascii="Arial" w:eastAsia="標楷體" w:hAnsi="Arial" w:cs="Arial" w:hint="eastAsia"/>
                <w:sz w:val="26"/>
                <w:szCs w:val="26"/>
              </w:rPr>
              <w:t>pview</w:t>
            </w:r>
            <w:proofErr w:type="spellEnd"/>
            <w:r w:rsidRPr="00E348FC">
              <w:rPr>
                <w:rFonts w:ascii="Arial" w:eastAsia="標楷體" w:hAnsi="Arial" w:cs="Arial" w:hint="eastAsia"/>
                <w:sz w:val="26"/>
                <w:szCs w:val="26"/>
              </w:rPr>
              <w:t>平台查詢作業異常：經查詢系統記錄與</w:t>
            </w:r>
            <w:r w:rsidR="00C6758C" w:rsidRPr="00E348FC">
              <w:rPr>
                <w:rFonts w:ascii="Arial" w:eastAsia="標楷體" w:hAnsi="Arial" w:cs="Arial" w:hint="eastAsia"/>
                <w:sz w:val="26"/>
                <w:szCs w:val="26"/>
              </w:rPr>
              <w:t>加開臨時站台</w:t>
            </w:r>
            <w:r w:rsidRPr="00E348FC">
              <w:rPr>
                <w:rFonts w:ascii="Arial" w:eastAsia="標楷體" w:hAnsi="Arial" w:cs="Arial" w:hint="eastAsia"/>
                <w:sz w:val="26"/>
                <w:szCs w:val="26"/>
              </w:rPr>
              <w:t>測試，初步排除站台程式錯誤，</w:t>
            </w:r>
            <w:r w:rsidRPr="00E348FC">
              <w:rPr>
                <w:rFonts w:ascii="Arial" w:eastAsia="標楷體" w:hAnsi="Arial" w:cs="Arial" w:hint="eastAsia"/>
                <w:sz w:val="26"/>
                <w:szCs w:val="26"/>
              </w:rPr>
              <w:t>2/18</w:t>
            </w:r>
            <w:r w:rsidRPr="00E348FC">
              <w:rPr>
                <w:rFonts w:ascii="Arial" w:eastAsia="標楷體" w:hAnsi="Arial" w:cs="Arial" w:hint="eastAsia"/>
                <w:sz w:val="26"/>
                <w:szCs w:val="26"/>
              </w:rPr>
              <w:t>請資訊處確認網管</w:t>
            </w:r>
            <w:r w:rsidR="00C6758C" w:rsidRPr="00E348FC">
              <w:rPr>
                <w:rFonts w:ascii="Arial" w:eastAsia="標楷體" w:hAnsi="Arial" w:cs="Arial" w:hint="eastAsia"/>
                <w:sz w:val="26"/>
                <w:szCs w:val="26"/>
              </w:rPr>
              <w:t>設定</w:t>
            </w:r>
            <w:r w:rsidRPr="00E348FC">
              <w:rPr>
                <w:rFonts w:ascii="Arial" w:eastAsia="標楷體" w:hAnsi="Arial" w:cs="Arial" w:hint="eastAsia"/>
                <w:sz w:val="26"/>
                <w:szCs w:val="26"/>
              </w:rPr>
              <w:t>權限。</w:t>
            </w:r>
            <w:r w:rsidR="004615E3" w:rsidRPr="00E348FC">
              <w:rPr>
                <w:rFonts w:ascii="Arial" w:eastAsia="標楷體" w:hAnsi="Arial" w:cs="Arial" w:hint="eastAsia"/>
                <w:sz w:val="26"/>
                <w:szCs w:val="26"/>
              </w:rPr>
              <w:t>2/19</w:t>
            </w:r>
            <w:r w:rsidR="004615E3" w:rsidRPr="00E348FC">
              <w:rPr>
                <w:rFonts w:ascii="Arial" w:eastAsia="標楷體" w:hAnsi="Arial" w:cs="Arial" w:hint="eastAsia"/>
                <w:sz w:val="26"/>
                <w:szCs w:val="26"/>
              </w:rPr>
              <w:t>通知各</w:t>
            </w:r>
            <w:r w:rsidR="004615E3" w:rsidRPr="00116241">
              <w:rPr>
                <w:rFonts w:ascii="Arial" w:eastAsia="標楷體" w:hAnsi="Arial" w:cs="Arial" w:hint="eastAsia"/>
                <w:sz w:val="26"/>
                <w:szCs w:val="26"/>
              </w:rPr>
              <w:t>子公司確認網管機制。</w:t>
            </w:r>
          </w:p>
          <w:p w:rsidR="00A67AC2" w:rsidRPr="00116241" w:rsidRDefault="00A67AC2" w:rsidP="00217F6D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配合</w:t>
            </w:r>
            <w:r w:rsidRPr="00116241">
              <w:rPr>
                <w:rFonts w:ascii="Arial" w:eastAsia="標楷體" w:hAnsi="Arial" w:cs="Arial"/>
                <w:kern w:val="0"/>
                <w:sz w:val="26"/>
                <w:szCs w:val="26"/>
              </w:rPr>
              <w:t>2/22</w:t>
            </w:r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銀行輿情危機事件，撈</w:t>
            </w:r>
            <w:proofErr w:type="gramStart"/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取貼文</w:t>
            </w:r>
            <w:proofErr w:type="gramEnd"/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資料供銀行參考。</w:t>
            </w:r>
          </w:p>
          <w:p w:rsidR="00AC5041" w:rsidRPr="00116241" w:rsidRDefault="00AC5041" w:rsidP="00217F6D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配合產險組織異動，</w:t>
            </w:r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3/12</w:t>
            </w:r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完成調整企劃部平台權限相關設定。</w:t>
            </w:r>
          </w:p>
          <w:p w:rsidR="00A92CF5" w:rsidRPr="003E2CE4" w:rsidRDefault="003046B8" w:rsidP="00A92CF5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3/13</w:t>
            </w:r>
            <w:proofErr w:type="gramStart"/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電競主題</w:t>
            </w:r>
            <w:proofErr w:type="gramEnd"/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關鍵字已重設，未來</w:t>
            </w:r>
            <w:proofErr w:type="gramStart"/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一週</w:t>
            </w:r>
            <w:proofErr w:type="gramEnd"/>
            <w:r w:rsidRPr="0011624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持續進行雜訊類型整理</w:t>
            </w:r>
            <w:r w:rsidRPr="003E2CE4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與排除。</w:t>
            </w:r>
          </w:p>
          <w:p w:rsidR="007F06F6" w:rsidRPr="003E4451" w:rsidRDefault="00BA4761" w:rsidP="003E4451">
            <w:pPr>
              <w:pStyle w:val="a4"/>
              <w:numPr>
                <w:ilvl w:val="2"/>
                <w:numId w:val="4"/>
              </w:numPr>
              <w:autoSpaceDE w:val="0"/>
              <w:autoSpaceDN w:val="0"/>
              <w:adjustRightInd w:val="0"/>
              <w:spacing w:line="440" w:lineRule="exact"/>
              <w:ind w:leftChars="0" w:left="758" w:hanging="336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3E2CE4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平台教育訓練課程</w:t>
            </w:r>
            <w:r w:rsidR="003E445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：</w:t>
            </w:r>
            <w:r w:rsidR="004F2F3C" w:rsidRPr="003E445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4/2</w:t>
            </w:r>
            <w:r w:rsidR="004F2F3C" w:rsidRPr="003E445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5</w:t>
            </w:r>
            <w:r w:rsidR="003E445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場次</w:t>
            </w:r>
            <w:r w:rsidRPr="003E445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新增銀行</w:t>
            </w:r>
            <w:r w:rsidRPr="003E445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1</w:t>
            </w:r>
            <w:r w:rsidRPr="003E445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人，</w:t>
            </w:r>
            <w:r w:rsidR="006B2144" w:rsidRPr="003E445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參加人數</w:t>
            </w:r>
            <w:r w:rsidRPr="003E445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共</w:t>
            </w:r>
            <w:r w:rsidRPr="003E445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3</w:t>
            </w:r>
            <w:r w:rsidR="003E4451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人、</w:t>
            </w:r>
            <w:r w:rsidR="007F06F6" w:rsidRPr="003E445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5/30</w:t>
            </w:r>
            <w:r w:rsidR="003E445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場次</w:t>
            </w:r>
            <w:r w:rsidR="007F06F6" w:rsidRPr="003E445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參加人數共</w:t>
            </w:r>
            <w:r w:rsidR="007F06F6" w:rsidRPr="003E445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2</w:t>
            </w:r>
            <w:r w:rsidR="007F06F6" w:rsidRPr="003E445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人。</w:t>
            </w:r>
          </w:p>
          <w:p w:rsidR="00FE60B9" w:rsidRPr="00FE60B9" w:rsidRDefault="00FE60B9" w:rsidP="00FE60B9">
            <w:pPr>
              <w:autoSpaceDE w:val="0"/>
              <w:autoSpaceDN w:val="0"/>
              <w:adjustRightInd w:val="0"/>
              <w:spacing w:line="44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網路輿情工作坊</w:t>
            </w:r>
          </w:p>
          <w:p w:rsidR="00FE60B9" w:rsidRPr="00FE60B9" w:rsidRDefault="00FE60B9" w:rsidP="00FE60B9">
            <w:pPr>
              <w:widowControl/>
              <w:numPr>
                <w:ilvl w:val="0"/>
                <w:numId w:val="42"/>
              </w:numPr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預定舉辦時間：</w:t>
            </w:r>
            <w:r w:rsidRPr="00FE60B9">
              <w:rPr>
                <w:rFonts w:ascii="Arial" w:eastAsia="標楷體" w:hAnsi="Arial" w:cs="Arial"/>
                <w:color w:val="FF0000"/>
                <w:sz w:val="26"/>
                <w:szCs w:val="26"/>
              </w:rPr>
              <w:t>8/16</w:t>
            </w: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～</w:t>
            </w:r>
            <w:r w:rsidRPr="00FE60B9">
              <w:rPr>
                <w:rFonts w:ascii="Arial" w:eastAsia="標楷體" w:hAnsi="Arial" w:cs="Arial"/>
                <w:color w:val="FF0000"/>
                <w:sz w:val="26"/>
                <w:szCs w:val="26"/>
              </w:rPr>
              <w:t>8/30</w:t>
            </w: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任一天（參與人數預定</w:t>
            </w:r>
            <w:r w:rsidRPr="00FE60B9">
              <w:rPr>
                <w:rFonts w:ascii="Arial" w:eastAsia="標楷體" w:hAnsi="Arial" w:cs="Arial"/>
                <w:color w:val="FF0000"/>
                <w:sz w:val="26"/>
                <w:szCs w:val="26"/>
              </w:rPr>
              <w:t>25</w:t>
            </w: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人以內）</w:t>
            </w:r>
          </w:p>
          <w:p w:rsidR="00FE60B9" w:rsidRPr="00FE60B9" w:rsidRDefault="00FE60B9" w:rsidP="00FE60B9">
            <w:pPr>
              <w:widowControl/>
              <w:numPr>
                <w:ilvl w:val="0"/>
                <w:numId w:val="42"/>
              </w:numPr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預定議程</w:t>
            </w:r>
          </w:p>
          <w:p w:rsidR="00FE60B9" w:rsidRPr="00FE60B9" w:rsidRDefault="00FE60B9" w:rsidP="00FE60B9">
            <w:pPr>
              <w:pStyle w:val="a4"/>
              <w:widowControl/>
              <w:numPr>
                <w:ilvl w:val="0"/>
                <w:numId w:val="44"/>
              </w:numPr>
              <w:ind w:leftChars="0" w:left="1003" w:hanging="567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上午：基本關鍵字設定及站台操作教學（如</w:t>
            </w:r>
            <w:r w:rsidRPr="00FE60B9">
              <w:rPr>
                <w:rFonts w:ascii="Arial" w:eastAsia="標楷體" w:hAnsi="Arial" w:cs="Arial"/>
                <w:color w:val="FF0000"/>
                <w:sz w:val="26"/>
                <w:szCs w:val="26"/>
              </w:rPr>
              <w:t>user</w:t>
            </w: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有想要深入了解的站台功能可以提出）</w:t>
            </w:r>
          </w:p>
          <w:p w:rsidR="00FE60B9" w:rsidRPr="00DE02E2" w:rsidRDefault="00FE60B9" w:rsidP="00DE02E2">
            <w:pPr>
              <w:pStyle w:val="a4"/>
              <w:widowControl/>
              <w:numPr>
                <w:ilvl w:val="0"/>
                <w:numId w:val="44"/>
              </w:numPr>
              <w:ind w:leftChars="0" w:firstLine="76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FE60B9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lastRenderedPageBreak/>
              <w:t>下午：議題報告分享及演練</w:t>
            </w:r>
          </w:p>
        </w:tc>
      </w:tr>
      <w:tr w:rsidR="006A664B" w:rsidTr="00F629FC">
        <w:trPr>
          <w:trHeight w:val="3115"/>
        </w:trPr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7B11F5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7B11F5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銀保會議</w:t>
            </w:r>
          </w:p>
          <w:p w:rsidR="00E06026" w:rsidRPr="007B11F5" w:rsidRDefault="00E06026" w:rsidP="00B352C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826" w:type="dxa"/>
            <w:vAlign w:val="center"/>
          </w:tcPr>
          <w:p w:rsidR="006A664B" w:rsidRPr="006A664B" w:rsidRDefault="006A664B" w:rsidP="00D90F32">
            <w:pPr>
              <w:pStyle w:val="a4"/>
              <w:widowControl/>
              <w:numPr>
                <w:ilvl w:val="0"/>
                <w:numId w:val="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6A664B">
              <w:rPr>
                <w:rFonts w:ascii="Arial" w:eastAsia="標楷體" w:hAnsi="Arial" w:cs="Arial"/>
                <w:sz w:val="26"/>
                <w:szCs w:val="26"/>
              </w:rPr>
              <w:t>目的：協調</w:t>
            </w:r>
            <w:proofErr w:type="gramStart"/>
            <w:r w:rsidRPr="006A664B">
              <w:rPr>
                <w:rFonts w:ascii="Arial" w:eastAsia="標楷體" w:hAnsi="Arial" w:cs="Arial"/>
                <w:sz w:val="26"/>
                <w:szCs w:val="26"/>
              </w:rPr>
              <w:t>金控銀</w:t>
            </w:r>
            <w:proofErr w:type="gramEnd"/>
            <w:r w:rsidRPr="006A664B">
              <w:rPr>
                <w:rFonts w:ascii="Arial" w:eastAsia="標楷體" w:hAnsi="Arial" w:cs="Arial"/>
                <w:sz w:val="26"/>
                <w:szCs w:val="26"/>
              </w:rPr>
              <w:t>保通路商品策略及業務推動作法</w:t>
            </w:r>
          </w:p>
          <w:p w:rsidR="00C4645C" w:rsidRPr="00B803CC" w:rsidRDefault="006A664B" w:rsidP="00D90F32">
            <w:pPr>
              <w:pStyle w:val="a4"/>
              <w:widowControl/>
              <w:numPr>
                <w:ilvl w:val="0"/>
                <w:numId w:val="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B803CC">
              <w:rPr>
                <w:rFonts w:ascii="Arial" w:eastAsia="標楷體" w:hAnsi="Arial" w:cs="Arial" w:hint="eastAsia"/>
                <w:sz w:val="26"/>
                <w:szCs w:val="26"/>
              </w:rPr>
              <w:t>1</w:t>
            </w:r>
            <w:r w:rsidR="00E821A0" w:rsidRPr="00B803CC">
              <w:rPr>
                <w:rFonts w:ascii="Arial" w:eastAsia="標楷體" w:hAnsi="Arial" w:cs="Arial" w:hint="eastAsia"/>
                <w:sz w:val="26"/>
                <w:szCs w:val="26"/>
              </w:rPr>
              <w:t>/22</w:t>
            </w:r>
            <w:r w:rsidRPr="00B803CC">
              <w:rPr>
                <w:rFonts w:ascii="Arial" w:eastAsia="標楷體" w:hAnsi="Arial" w:cs="Arial" w:hint="eastAsia"/>
                <w:sz w:val="26"/>
                <w:szCs w:val="26"/>
              </w:rPr>
              <w:t>會議：</w:t>
            </w:r>
            <w:r w:rsidR="00E821A0" w:rsidRPr="00B803CC">
              <w:rPr>
                <w:rFonts w:ascii="Arial" w:eastAsia="標楷體" w:hAnsi="Arial" w:cs="Arial" w:hint="eastAsia"/>
                <w:sz w:val="26"/>
                <w:szCs w:val="26"/>
              </w:rPr>
              <w:t>已</w:t>
            </w:r>
            <w:r w:rsidR="000B7361" w:rsidRPr="00B803CC">
              <w:rPr>
                <w:rFonts w:ascii="Arial" w:eastAsia="標楷體" w:hAnsi="Arial" w:cs="Arial" w:hint="eastAsia"/>
                <w:sz w:val="26"/>
                <w:szCs w:val="26"/>
              </w:rPr>
              <w:t>於</w:t>
            </w:r>
            <w:r w:rsidR="00023CDB" w:rsidRPr="00B803CC">
              <w:rPr>
                <w:rFonts w:ascii="Arial" w:eastAsia="標楷體" w:hAnsi="Arial" w:cs="Arial" w:hint="eastAsia"/>
                <w:sz w:val="26"/>
                <w:szCs w:val="26"/>
              </w:rPr>
              <w:t>1/28</w:t>
            </w:r>
            <w:r w:rsidR="00023CDB" w:rsidRPr="00B803CC">
              <w:rPr>
                <w:rFonts w:ascii="Arial" w:eastAsia="標楷體" w:hAnsi="Arial" w:cs="Arial" w:hint="eastAsia"/>
                <w:sz w:val="26"/>
                <w:szCs w:val="26"/>
              </w:rPr>
              <w:t>寄發會議紀錄，並提供相關資料予</w:t>
            </w:r>
            <w:r w:rsidR="00023CDB" w:rsidRPr="00B803CC">
              <w:rPr>
                <w:rFonts w:ascii="Arial" w:eastAsia="標楷體" w:hAnsi="Arial" w:cs="Arial" w:hint="eastAsia"/>
                <w:sz w:val="26"/>
                <w:szCs w:val="26"/>
              </w:rPr>
              <w:t>CK</w:t>
            </w:r>
            <w:proofErr w:type="gramStart"/>
            <w:r w:rsidR="00023CDB" w:rsidRPr="00B803CC">
              <w:rPr>
                <w:rFonts w:ascii="Arial" w:eastAsia="標楷體" w:hAnsi="Arial" w:cs="Arial" w:hint="eastAsia"/>
                <w:sz w:val="26"/>
                <w:szCs w:val="26"/>
              </w:rPr>
              <w:t>總參閱</w:t>
            </w:r>
            <w:proofErr w:type="gramEnd"/>
            <w:r w:rsidR="00780D50" w:rsidRPr="00B803CC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F629FC" w:rsidRPr="00A94EA0" w:rsidRDefault="004E1BE5" w:rsidP="00F629FC">
            <w:pPr>
              <w:pStyle w:val="a4"/>
              <w:widowControl/>
              <w:numPr>
                <w:ilvl w:val="0"/>
                <w:numId w:val="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A94EA0">
              <w:rPr>
                <w:rFonts w:ascii="Arial" w:eastAsia="標楷體" w:hAnsi="Arial" w:cs="Arial" w:hint="eastAsia"/>
                <w:sz w:val="26"/>
                <w:szCs w:val="26"/>
              </w:rPr>
              <w:t>5</w:t>
            </w:r>
            <w:r w:rsidR="00526E01" w:rsidRPr="00A94EA0">
              <w:rPr>
                <w:rFonts w:ascii="Arial" w:eastAsia="標楷體" w:hAnsi="Arial" w:cs="Arial" w:hint="eastAsia"/>
                <w:sz w:val="26"/>
                <w:szCs w:val="26"/>
              </w:rPr>
              <w:t>月份會議時間</w:t>
            </w:r>
            <w:r w:rsidRPr="00A94EA0">
              <w:rPr>
                <w:rFonts w:ascii="Arial" w:eastAsia="標楷體" w:hAnsi="Arial" w:cs="Arial" w:hint="eastAsia"/>
                <w:sz w:val="26"/>
                <w:szCs w:val="26"/>
              </w:rPr>
              <w:t>5/21</w:t>
            </w:r>
            <w:r w:rsidR="00526E01" w:rsidRPr="00A94EA0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526E01" w:rsidRPr="00A94EA0">
              <w:rPr>
                <w:rFonts w:ascii="Arial" w:eastAsia="標楷體" w:hAnsi="Arial" w:cs="Arial" w:hint="eastAsia"/>
                <w:sz w:val="26"/>
                <w:szCs w:val="26"/>
              </w:rPr>
              <w:t>5/13</w:t>
            </w:r>
            <w:r w:rsidR="00526E01" w:rsidRPr="00A94EA0">
              <w:rPr>
                <w:rFonts w:ascii="Arial" w:eastAsia="標楷體" w:hAnsi="Arial" w:cs="Arial" w:hint="eastAsia"/>
                <w:sz w:val="26"/>
                <w:szCs w:val="26"/>
              </w:rPr>
              <w:t>已寄發會議通知。</w:t>
            </w:r>
            <w:r w:rsidR="00EC47D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5/22</w:t>
            </w:r>
            <w:r w:rsidR="00EC47D7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完成會議記錄</w:t>
            </w:r>
            <w:r w:rsidR="003F62AB" w:rsidRPr="003F62A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</w:p>
          <w:tbl>
            <w:tblPr>
              <w:tblW w:w="8009" w:type="dxa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8"/>
              <w:gridCol w:w="5660"/>
              <w:gridCol w:w="1701"/>
            </w:tblGrid>
            <w:tr w:rsidR="00A94EA0" w:rsidRPr="00A94EA0" w:rsidTr="000042E3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29FC" w:rsidRPr="00A94EA0" w:rsidRDefault="00F629FC" w:rsidP="000042E3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A94EA0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＃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29FC" w:rsidRPr="00A94EA0" w:rsidRDefault="00F629FC" w:rsidP="000042E3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A94EA0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名稱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F629FC" w:rsidRPr="00A94EA0" w:rsidRDefault="00F629FC" w:rsidP="000042E3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A94EA0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報告子公司</w:t>
                  </w:r>
                </w:p>
              </w:tc>
            </w:tr>
            <w:tr w:rsidR="00A94EA0" w:rsidRPr="00A94EA0" w:rsidTr="000042E3"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629FC" w:rsidRPr="00A94EA0" w:rsidRDefault="00F629FC" w:rsidP="00F629FC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A94EA0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629FC" w:rsidRPr="00A94EA0" w:rsidRDefault="00F629FC" w:rsidP="00F629FC">
                  <w:pPr>
                    <w:snapToGrid w:val="0"/>
                    <w:spacing w:line="340" w:lineRule="exact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A94EA0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業績概況與同業訊息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629FC" w:rsidRPr="00A94EA0" w:rsidRDefault="00F629FC" w:rsidP="000042E3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A94EA0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銀行</w:t>
                  </w:r>
                  <w:r w:rsidRPr="00A94EA0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/</w:t>
                  </w:r>
                  <w:r w:rsidRPr="00A94EA0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人壽</w:t>
                  </w:r>
                </w:p>
              </w:tc>
            </w:tr>
            <w:tr w:rsidR="00A94EA0" w:rsidRPr="00A94EA0" w:rsidTr="00F629FC">
              <w:trPr>
                <w:trHeight w:val="239"/>
              </w:trPr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629FC" w:rsidRPr="00A94EA0" w:rsidRDefault="00F629FC" w:rsidP="00F629FC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A94EA0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629FC" w:rsidRPr="00A94EA0" w:rsidRDefault="00F629FC" w:rsidP="00F629FC">
                  <w:pPr>
                    <w:widowControl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A94EA0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GMDB</w:t>
                  </w:r>
                  <w:r w:rsidR="003F62AB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商品策略與方向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F629FC" w:rsidRPr="00A94EA0" w:rsidRDefault="00F629FC" w:rsidP="00F629FC">
                  <w:pPr>
                    <w:snapToGrid w:val="0"/>
                    <w:spacing w:line="340" w:lineRule="exact"/>
                    <w:jc w:val="center"/>
                    <w:rPr>
                      <w:rFonts w:ascii="Arial" w:eastAsia="標楷體" w:hAnsi="標楷體" w:cs="Arial"/>
                      <w:sz w:val="26"/>
                      <w:szCs w:val="26"/>
                    </w:rPr>
                  </w:pPr>
                  <w:r w:rsidRPr="00A94EA0">
                    <w:rPr>
                      <w:rFonts w:ascii="Arial" w:eastAsia="標楷體" w:hAnsi="標楷體" w:cs="Arial" w:hint="eastAsia"/>
                      <w:sz w:val="26"/>
                      <w:szCs w:val="26"/>
                    </w:rPr>
                    <w:t>銀行</w:t>
                  </w:r>
                </w:p>
              </w:tc>
            </w:tr>
          </w:tbl>
          <w:p w:rsidR="00F629FC" w:rsidRPr="004E1BE5" w:rsidRDefault="00F629FC" w:rsidP="00F629FC">
            <w:pPr>
              <w:pStyle w:val="a4"/>
              <w:widowControl/>
              <w:spacing w:line="440" w:lineRule="exact"/>
              <w:ind w:leftChars="0" w:rightChars="50" w:right="120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</w:p>
        </w:tc>
      </w:tr>
      <w:tr w:rsidR="006A664B" w:rsidTr="009F6F72">
        <w:trPr>
          <w:trHeight w:val="557"/>
        </w:trPr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3E453E" w:rsidRDefault="006A664B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集團客服</w:t>
            </w:r>
          </w:p>
          <w:p w:rsidR="006A664B" w:rsidRPr="003E453E" w:rsidRDefault="006A664B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專案</w:t>
            </w:r>
          </w:p>
          <w:p w:rsidR="004D4921" w:rsidRDefault="004D4921" w:rsidP="008D37F1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  <w:p w:rsidR="008C0659" w:rsidRPr="003E453E" w:rsidRDefault="008C0659" w:rsidP="008D37F1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6A664B" w:rsidRPr="00893AD2" w:rsidRDefault="006A664B" w:rsidP="00C06014">
            <w:pPr>
              <w:pStyle w:val="a4"/>
              <w:widowControl/>
              <w:numPr>
                <w:ilvl w:val="0"/>
                <w:numId w:val="14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7B11F5">
              <w:rPr>
                <w:rFonts w:ascii="Arial" w:eastAsia="標楷體" w:hAnsi="Arial" w:cs="Arial"/>
                <w:sz w:val="26"/>
                <w:szCs w:val="26"/>
              </w:rPr>
              <w:t>案</w:t>
            </w:r>
            <w:r w:rsidRPr="00893AD2">
              <w:rPr>
                <w:rFonts w:ascii="Arial" w:eastAsia="標楷體" w:hAnsi="Arial" w:cs="Arial"/>
                <w:sz w:val="26"/>
                <w:szCs w:val="26"/>
              </w:rPr>
              <w:t>由：為優化客戶服務體驗，擬</w:t>
            </w:r>
            <w:proofErr w:type="gramStart"/>
            <w:r w:rsidRPr="00893AD2">
              <w:rPr>
                <w:rFonts w:ascii="Arial" w:eastAsia="標楷體" w:hAnsi="Arial" w:cs="Arial"/>
                <w:sz w:val="26"/>
                <w:szCs w:val="26"/>
              </w:rPr>
              <w:t>採</w:t>
            </w:r>
            <w:proofErr w:type="gramEnd"/>
            <w:r w:rsidRPr="00893AD2">
              <w:rPr>
                <w:rFonts w:ascii="Arial" w:eastAsia="標楷體" w:hAnsi="Arial" w:cs="Arial"/>
                <w:sz w:val="26"/>
                <w:szCs w:val="26"/>
              </w:rPr>
              <w:t>敏捷式開發，檢視客戶使用場景及問題類型，提出優化方案及</w:t>
            </w:r>
            <w:r w:rsidRPr="00893AD2">
              <w:rPr>
                <w:rFonts w:ascii="Arial" w:eastAsia="標楷體" w:hAnsi="Arial" w:cs="Arial"/>
                <w:sz w:val="26"/>
                <w:szCs w:val="26"/>
              </w:rPr>
              <w:t>IT</w:t>
            </w:r>
            <w:r w:rsidRPr="00893AD2">
              <w:rPr>
                <w:rFonts w:ascii="Arial" w:eastAsia="標楷體" w:hAnsi="Arial" w:cs="Arial"/>
                <w:sz w:val="26"/>
                <w:szCs w:val="26"/>
              </w:rPr>
              <w:t>技術應用構想。</w:t>
            </w:r>
          </w:p>
          <w:p w:rsidR="006A664B" w:rsidRPr="00893AD2" w:rsidRDefault="006A664B" w:rsidP="00C06014">
            <w:pPr>
              <w:pStyle w:val="a4"/>
              <w:widowControl/>
              <w:numPr>
                <w:ilvl w:val="0"/>
                <w:numId w:val="14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893AD2">
              <w:rPr>
                <w:rFonts w:ascii="Arial" w:eastAsia="標楷體" w:hAnsi="Arial" w:cs="Arial"/>
                <w:sz w:val="26"/>
                <w:szCs w:val="26"/>
              </w:rPr>
              <w:t>進度：</w:t>
            </w:r>
          </w:p>
          <w:p w:rsidR="006A664B" w:rsidRPr="007A62D9" w:rsidRDefault="0094747F" w:rsidP="00C06014">
            <w:pPr>
              <w:pStyle w:val="a4"/>
              <w:widowControl/>
              <w:numPr>
                <w:ilvl w:val="0"/>
                <w:numId w:val="1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智能客服：第三階段功能主要新增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/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優化需求為顯示</w:t>
            </w:r>
            <w:proofErr w:type="gramStart"/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帳單</w:t>
            </w:r>
            <w:proofErr w:type="gramEnd"/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明細、轉真人流程調整，預計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2019 Q1</w:t>
            </w:r>
            <w:r w:rsidRPr="007A62D9">
              <w:rPr>
                <w:rFonts w:ascii="Arial" w:eastAsia="標楷體" w:hAnsi="Arial" w:cs="Arial" w:hint="eastAsia"/>
                <w:sz w:val="26"/>
                <w:szCs w:val="26"/>
              </w:rPr>
              <w:t>完工</w:t>
            </w:r>
            <w:r w:rsidR="006A664B" w:rsidRPr="007A62D9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D71B01" w:rsidRPr="00DC33EF" w:rsidRDefault="006A664B" w:rsidP="00C06014">
            <w:pPr>
              <w:pStyle w:val="a4"/>
              <w:widowControl/>
              <w:numPr>
                <w:ilvl w:val="0"/>
                <w:numId w:val="1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proofErr w:type="gramStart"/>
            <w:r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螞蟻金服合作</w:t>
            </w:r>
            <w:proofErr w:type="gramEnd"/>
            <w:r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會議：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預計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3/20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前提供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智能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工作台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SOP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 xml:space="preserve"> 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2.0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，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經盤點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共計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149</w:t>
            </w:r>
            <w:r w:rsidR="009C31C9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項類目</w:t>
            </w:r>
            <w:r w:rsidR="009C31C9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，</w:t>
            </w:r>
            <w:r w:rsidR="00E1137E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後續將持續</w:t>
            </w:r>
            <w:r w:rsidR="00E1137E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著手</w:t>
            </w:r>
            <w:r w:rsidR="00E1137E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相關</w:t>
            </w:r>
            <w:r w:rsidR="00E1137E" w:rsidRPr="00DC33E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系統開發工作</w:t>
            </w:r>
            <w:r w:rsidR="00E1137E" w:rsidRPr="00DC33EF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。</w:t>
            </w:r>
          </w:p>
          <w:p w:rsidR="006A664B" w:rsidRPr="00893AD2" w:rsidRDefault="006A664B" w:rsidP="00C06014">
            <w:pPr>
              <w:pStyle w:val="a4"/>
              <w:widowControl/>
              <w:numPr>
                <w:ilvl w:val="0"/>
                <w:numId w:val="1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語音辨識：</w:t>
            </w:r>
          </w:p>
          <w:p w:rsidR="006A664B" w:rsidRPr="00893AD2" w:rsidRDefault="006A664B" w:rsidP="00D90F32">
            <w:pPr>
              <w:pStyle w:val="a4"/>
              <w:widowControl/>
              <w:numPr>
                <w:ilvl w:val="0"/>
                <w:numId w:val="6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銀行：彙整各單位回覆排序為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(1)</w:t>
            </w:r>
            <w:proofErr w:type="spellStart"/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Verint</w:t>
            </w:r>
            <w:proofErr w:type="spellEnd"/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、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(2)Nice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、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(3)</w:t>
            </w:r>
            <w:r w:rsidRPr="00893AD2">
              <w:rPr>
                <w:rFonts w:ascii="Arial" w:eastAsia="標楷體" w:hAnsi="Arial" w:cs="Arial" w:hint="eastAsia"/>
                <w:sz w:val="26"/>
                <w:szCs w:val="26"/>
              </w:rPr>
              <w:t>德鴻。</w:t>
            </w:r>
          </w:p>
          <w:p w:rsidR="006A664B" w:rsidRDefault="006A664B" w:rsidP="00D90F32">
            <w:pPr>
              <w:pStyle w:val="a4"/>
              <w:widowControl/>
              <w:numPr>
                <w:ilvl w:val="0"/>
                <w:numId w:val="6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人壽：已於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8/29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寄發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POC</w:t>
            </w:r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成果報告會議記錄，評選表現較佳廠商為</w:t>
            </w:r>
            <w:proofErr w:type="spellStart"/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Verint</w:t>
            </w:r>
            <w:proofErr w:type="spellEnd"/>
            <w:r w:rsidRPr="00D515DC">
              <w:rPr>
                <w:rFonts w:ascii="Arial" w:eastAsia="標楷體" w:hAnsi="Arial" w:cs="Arial" w:hint="eastAsia"/>
                <w:sz w:val="26"/>
                <w:szCs w:val="26"/>
              </w:rPr>
              <w:t>，與銀行評選結果一致。</w:t>
            </w:r>
          </w:p>
          <w:p w:rsidR="00F149ED" w:rsidRPr="00D17D4A" w:rsidRDefault="000D2BA7" w:rsidP="00C06014">
            <w:pPr>
              <w:pStyle w:val="a4"/>
              <w:widowControl/>
              <w:numPr>
                <w:ilvl w:val="0"/>
                <w:numId w:val="1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D17D4A">
              <w:rPr>
                <w:rFonts w:ascii="Arial" w:eastAsia="標楷體" w:hAnsi="Arial" w:cs="Arial" w:hint="eastAsia"/>
                <w:sz w:val="26"/>
                <w:szCs w:val="26"/>
              </w:rPr>
              <w:t>客服指標更新至</w:t>
            </w:r>
            <w:r w:rsidR="00177A76">
              <w:rPr>
                <w:rFonts w:ascii="Arial" w:eastAsia="標楷體" w:hAnsi="Arial" w:cs="Arial" w:hint="eastAsia"/>
                <w:sz w:val="26"/>
                <w:szCs w:val="26"/>
              </w:rPr>
              <w:t>4</w:t>
            </w:r>
            <w:r w:rsidRPr="00D17D4A">
              <w:rPr>
                <w:rFonts w:ascii="Arial" w:eastAsia="標楷體" w:hAnsi="Arial" w:cs="Arial" w:hint="eastAsia"/>
                <w:sz w:val="26"/>
                <w:szCs w:val="26"/>
              </w:rPr>
              <w:t>月底：</w:t>
            </w:r>
            <w:r w:rsidR="00177A7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預定</w:t>
            </w:r>
            <w:r w:rsidR="00177A7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5/29</w:t>
            </w:r>
            <w:r w:rsidR="001C537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完成</w:t>
            </w:r>
            <w:r w:rsidR="00116241" w:rsidRPr="0011624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彙整</w:t>
            </w:r>
            <w:r w:rsidR="00116241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B6450E" w:rsidRPr="00EF2383" w:rsidRDefault="00177A76" w:rsidP="00177A76">
            <w:pPr>
              <w:pStyle w:val="a4"/>
              <w:widowControl/>
              <w:numPr>
                <w:ilvl w:val="0"/>
                <w:numId w:val="1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4</w:t>
            </w:r>
            <w:r w:rsidR="00C60E53" w:rsidRPr="00D17D4A">
              <w:rPr>
                <w:rFonts w:ascii="Arial" w:eastAsia="標楷體" w:hAnsi="Arial" w:cs="Arial" w:hint="eastAsia"/>
                <w:sz w:val="26"/>
                <w:szCs w:val="26"/>
              </w:rPr>
              <w:t>月份集團客服專案進度更新：</w:t>
            </w:r>
            <w:r w:rsidRPr="00177A7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預定</w:t>
            </w:r>
            <w:r w:rsidRPr="00177A7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5/29</w:t>
            </w:r>
            <w:r w:rsidR="001C537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完成</w:t>
            </w:r>
            <w:r w:rsidR="00116241" w:rsidRPr="0011624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彙整。</w:t>
            </w:r>
          </w:p>
        </w:tc>
      </w:tr>
      <w:tr w:rsidR="00101407" w:rsidTr="005E5973">
        <w:tc>
          <w:tcPr>
            <w:tcW w:w="510" w:type="dxa"/>
            <w:vAlign w:val="center"/>
          </w:tcPr>
          <w:p w:rsidR="00101407" w:rsidRPr="003E453E" w:rsidRDefault="00101407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101407" w:rsidRPr="00101407" w:rsidRDefault="00101407" w:rsidP="00BE3017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01407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個人資料盤點及評估作業</w:t>
            </w:r>
          </w:p>
          <w:p w:rsidR="00101407" w:rsidRPr="00CE458A" w:rsidRDefault="00101407" w:rsidP="00BE3017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D03159">
              <w:rPr>
                <w:rFonts w:ascii="Arial" w:eastAsia="標楷體" w:hAnsi="Arial" w:cs="Arial" w:hint="eastAsia"/>
                <w:b/>
                <w:sz w:val="26"/>
                <w:szCs w:val="26"/>
              </w:rPr>
              <w:t>【許瑞宏】</w:t>
            </w:r>
          </w:p>
        </w:tc>
        <w:tc>
          <w:tcPr>
            <w:tcW w:w="8826" w:type="dxa"/>
            <w:vAlign w:val="center"/>
          </w:tcPr>
          <w:p w:rsidR="00101407" w:rsidRPr="00B96506" w:rsidRDefault="00101407" w:rsidP="00821557">
            <w:pPr>
              <w:pStyle w:val="a4"/>
              <w:widowControl/>
              <w:numPr>
                <w:ilvl w:val="0"/>
                <w:numId w:val="38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B96506">
              <w:rPr>
                <w:rFonts w:ascii="Arial" w:eastAsia="標楷體" w:hAnsi="Arial" w:cs="Arial" w:hint="eastAsia"/>
                <w:sz w:val="26"/>
                <w:szCs w:val="26"/>
              </w:rPr>
              <w:t>作業期間：至</w:t>
            </w:r>
            <w:r w:rsidRPr="00B96506">
              <w:rPr>
                <w:rFonts w:ascii="Arial" w:eastAsia="標楷體" w:hAnsi="Arial" w:cs="Arial" w:hint="eastAsia"/>
                <w:sz w:val="26"/>
                <w:szCs w:val="26"/>
              </w:rPr>
              <w:t>108/5/31</w:t>
            </w:r>
          </w:p>
          <w:p w:rsidR="00101407" w:rsidRPr="00B96506" w:rsidRDefault="00D56DC3" w:rsidP="00821557">
            <w:pPr>
              <w:pStyle w:val="a4"/>
              <w:widowControl/>
              <w:numPr>
                <w:ilvl w:val="0"/>
                <w:numId w:val="38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B96506">
              <w:rPr>
                <w:rFonts w:ascii="Arial" w:eastAsia="標楷體" w:hAnsi="Arial" w:cs="Arial" w:hint="eastAsia"/>
                <w:sz w:val="26"/>
                <w:szCs w:val="26"/>
              </w:rPr>
              <w:t>盤點作業</w:t>
            </w:r>
            <w:proofErr w:type="gramStart"/>
            <w:r w:rsidRPr="00B96506">
              <w:rPr>
                <w:rFonts w:ascii="Arial" w:eastAsia="標楷體" w:hAnsi="Arial" w:cs="Arial" w:hint="eastAsia"/>
                <w:sz w:val="26"/>
                <w:szCs w:val="26"/>
              </w:rPr>
              <w:t>簽核至處長</w:t>
            </w:r>
            <w:proofErr w:type="gramEnd"/>
          </w:p>
          <w:p w:rsidR="00101407" w:rsidRPr="00B96506" w:rsidRDefault="00101407" w:rsidP="00B96506">
            <w:pPr>
              <w:pStyle w:val="a4"/>
              <w:widowControl/>
              <w:numPr>
                <w:ilvl w:val="1"/>
                <w:numId w:val="38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proofErr w:type="gramStart"/>
            <w:r w:rsidRPr="00B96506">
              <w:rPr>
                <w:rFonts w:ascii="Arial" w:eastAsia="標楷體" w:hAnsi="Arial" w:cs="Arial" w:hint="eastAsia"/>
                <w:sz w:val="26"/>
                <w:szCs w:val="26"/>
              </w:rPr>
              <w:t>個</w:t>
            </w:r>
            <w:proofErr w:type="gramEnd"/>
            <w:r w:rsidRPr="00B96506">
              <w:rPr>
                <w:rFonts w:ascii="Arial" w:eastAsia="標楷體" w:hAnsi="Arial" w:cs="Arial" w:hint="eastAsia"/>
                <w:sz w:val="26"/>
                <w:szCs w:val="26"/>
              </w:rPr>
              <w:t>資檔案清冊</w:t>
            </w:r>
            <w:r w:rsidR="00B96506" w:rsidRPr="00B96506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="00B96506" w:rsidRPr="00B9650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新增「國泰優惠</w:t>
            </w:r>
            <w:r w:rsidR="00B96506" w:rsidRPr="00B9650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APP</w:t>
            </w:r>
            <w:r w:rsidR="00B96506" w:rsidRPr="00B9650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會員活動」</w:t>
            </w:r>
          </w:p>
          <w:p w:rsidR="00101407" w:rsidRDefault="00365503" w:rsidP="00821557">
            <w:pPr>
              <w:pStyle w:val="a4"/>
              <w:widowControl/>
              <w:numPr>
                <w:ilvl w:val="1"/>
                <w:numId w:val="38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B96506">
              <w:rPr>
                <w:rFonts w:ascii="Arial" w:eastAsia="標楷體" w:hAnsi="Arial" w:cs="Arial" w:hint="eastAsia"/>
                <w:sz w:val="26"/>
                <w:szCs w:val="26"/>
              </w:rPr>
              <w:t>企</w:t>
            </w:r>
            <w:r w:rsidR="00101407" w:rsidRPr="00B96506">
              <w:rPr>
                <w:rFonts w:ascii="Arial" w:eastAsia="標楷體" w:hAnsi="Arial" w:cs="Arial" w:hint="eastAsia"/>
                <w:sz w:val="26"/>
                <w:szCs w:val="26"/>
              </w:rPr>
              <w:t>業資訊流概</w:t>
            </w:r>
            <w:proofErr w:type="gramStart"/>
            <w:r w:rsidR="00101407" w:rsidRPr="00B96506">
              <w:rPr>
                <w:rFonts w:ascii="Arial" w:eastAsia="標楷體" w:hAnsi="Arial" w:cs="Arial" w:hint="eastAsia"/>
                <w:sz w:val="26"/>
                <w:szCs w:val="26"/>
              </w:rPr>
              <w:t>覽</w:t>
            </w:r>
            <w:proofErr w:type="gramEnd"/>
            <w:r w:rsidR="00101407" w:rsidRPr="00B96506">
              <w:rPr>
                <w:rFonts w:ascii="Arial" w:eastAsia="標楷體" w:hAnsi="Arial" w:cs="Arial" w:hint="eastAsia"/>
                <w:sz w:val="26"/>
                <w:szCs w:val="26"/>
              </w:rPr>
              <w:t>圖</w:t>
            </w:r>
            <w:r w:rsidR="00B96506" w:rsidRPr="00B96506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="00B9650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新增「</w:t>
            </w:r>
            <w:r w:rsidR="00B96506" w:rsidRPr="00702541">
              <w:rPr>
                <w:rFonts w:ascii="Arial" w:eastAsia="標楷體" w:hAnsi="Arial" w:cs="Arial" w:hint="eastAsia"/>
                <w:bCs/>
                <w:color w:val="FF0000"/>
                <w:sz w:val="26"/>
                <w:szCs w:val="26"/>
              </w:rPr>
              <w:t>國泰優惠</w:t>
            </w:r>
            <w:r w:rsidR="00B96506" w:rsidRPr="00702541">
              <w:rPr>
                <w:rFonts w:ascii="Arial" w:eastAsia="標楷體" w:hAnsi="Arial" w:cs="Arial"/>
                <w:bCs/>
                <w:color w:val="FF0000"/>
                <w:sz w:val="26"/>
                <w:szCs w:val="26"/>
              </w:rPr>
              <w:t>APP</w:t>
            </w:r>
            <w:r w:rsidR="00B96506" w:rsidRPr="00702541">
              <w:rPr>
                <w:rFonts w:ascii="Arial" w:eastAsia="標楷體" w:hAnsi="Arial" w:cs="Arial" w:hint="eastAsia"/>
                <w:bCs/>
                <w:color w:val="FF0000"/>
                <w:sz w:val="26"/>
                <w:szCs w:val="26"/>
              </w:rPr>
              <w:t>會員活動</w:t>
            </w:r>
            <w:r w:rsidR="00B96506">
              <w:rPr>
                <w:rFonts w:ascii="Arial" w:eastAsia="標楷體" w:hAnsi="Arial" w:cs="Arial" w:hint="eastAsia"/>
                <w:b/>
                <w:bCs/>
                <w:color w:val="FF0000"/>
                <w:sz w:val="26"/>
                <w:szCs w:val="26"/>
              </w:rPr>
              <w:t>」</w:t>
            </w:r>
          </w:p>
          <w:p w:rsidR="00101407" w:rsidRPr="00B96506" w:rsidRDefault="00101407" w:rsidP="00821557">
            <w:pPr>
              <w:pStyle w:val="a4"/>
              <w:widowControl/>
              <w:numPr>
                <w:ilvl w:val="1"/>
                <w:numId w:val="38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B96506">
              <w:rPr>
                <w:rFonts w:ascii="Arial" w:eastAsia="標楷體" w:hAnsi="Arial" w:cs="Arial" w:hint="eastAsia"/>
                <w:sz w:val="26"/>
                <w:szCs w:val="26"/>
              </w:rPr>
              <w:t>個人資料管理衝擊分析調查表</w:t>
            </w:r>
          </w:p>
          <w:p w:rsidR="00B96506" w:rsidRPr="00101407" w:rsidRDefault="00B96506" w:rsidP="00B96506">
            <w:pPr>
              <w:pStyle w:val="a4"/>
              <w:widowControl/>
              <w:numPr>
                <w:ilvl w:val="0"/>
                <w:numId w:val="38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預計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5/27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簽出</w:t>
            </w:r>
          </w:p>
        </w:tc>
      </w:tr>
      <w:tr w:rsidR="00821557" w:rsidTr="005E5973">
        <w:tc>
          <w:tcPr>
            <w:tcW w:w="510" w:type="dxa"/>
            <w:vAlign w:val="center"/>
          </w:tcPr>
          <w:p w:rsidR="00821557" w:rsidRPr="003E453E" w:rsidRDefault="00821557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821557" w:rsidRPr="00094CB4" w:rsidRDefault="00821557" w:rsidP="00821557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094CB4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證券共銷人員登錄分公司</w:t>
            </w:r>
          </w:p>
          <w:p w:rsidR="00821557" w:rsidRPr="00020003" w:rsidRDefault="00821557" w:rsidP="00821557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19368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許瑞宏</w:t>
            </w:r>
            <w:r w:rsidRPr="0019368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821557" w:rsidRPr="006D5EEE" w:rsidRDefault="00821557" w:rsidP="00821557">
            <w:pPr>
              <w:pStyle w:val="Default"/>
              <w:numPr>
                <w:ilvl w:val="0"/>
                <w:numId w:val="41"/>
              </w:numPr>
              <w:spacing w:line="400" w:lineRule="exact"/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</w:pPr>
            <w:r w:rsidRPr="006D5EEE"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  <w:t>因保險局擬修正「保險業設立遷移或裁撤分支機構管理辦法」</w:t>
            </w:r>
            <w:r w:rsidRPr="006D5EEE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(6</w:t>
            </w:r>
            <w:r w:rsidRPr="006D5EEE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月修法草案，</w:t>
            </w:r>
            <w:r w:rsidRPr="006D5EEE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8</w:t>
            </w:r>
            <w:r w:rsidRPr="006D5EEE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月公告</w:t>
            </w:r>
            <w:r w:rsidRPr="006D5EEE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)</w:t>
            </w:r>
            <w:r w:rsidRPr="006D5EEE"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  <w:t>，將國內分支機構分為四級管理</w:t>
            </w:r>
            <w:proofErr w:type="gramStart"/>
            <w:r w:rsidRPr="006D5EEE"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  <w:t>─</w:t>
            </w:r>
            <w:proofErr w:type="gramEnd"/>
            <w:r w:rsidRPr="006D5EEE"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  <w:t>分公司、服務中心</w:t>
            </w:r>
            <w:r w:rsidRPr="006D5EEE"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  <w:t>(</w:t>
            </w:r>
            <w:r w:rsidRPr="006D5EEE"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  <w:t>新增</w:t>
            </w:r>
            <w:r w:rsidRPr="006D5EEE"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  <w:t>)</w:t>
            </w:r>
            <w:r w:rsidRPr="006D5EEE"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  <w:t>、非營業用辦公場所</w:t>
            </w:r>
            <w:r w:rsidRPr="006D5EEE"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  <w:t>(</w:t>
            </w:r>
            <w:r w:rsidRPr="006D5EEE"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  <w:t>新增</w:t>
            </w:r>
            <w:r w:rsidRPr="006D5EEE"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  <w:t>)</w:t>
            </w:r>
            <w:r w:rsidRPr="006D5EEE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、通訊處。</w:t>
            </w:r>
          </w:p>
          <w:p w:rsidR="00821557" w:rsidRPr="006D5EEE" w:rsidRDefault="00821557" w:rsidP="00821557">
            <w:pPr>
              <w:pStyle w:val="Default"/>
              <w:numPr>
                <w:ilvl w:val="0"/>
                <w:numId w:val="41"/>
              </w:numPr>
              <w:spacing w:line="400" w:lineRule="exact"/>
              <w:ind w:left="482" w:hanging="482"/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</w:pPr>
            <w:r w:rsidRPr="006D5EEE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國泰人壽擬將總公司外單位因應調整組織規範：</w:t>
            </w:r>
          </w:p>
          <w:p w:rsidR="00821557" w:rsidRPr="006D5EEE" w:rsidRDefault="00821557" w:rsidP="00821557">
            <w:pPr>
              <w:pStyle w:val="Default"/>
              <w:numPr>
                <w:ilvl w:val="1"/>
                <w:numId w:val="41"/>
              </w:numPr>
              <w:spacing w:line="400" w:lineRule="exact"/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</w:pPr>
            <w:r w:rsidRPr="006D5EEE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有核保理賠簽署作業者、原行政中心，改設分公司</w:t>
            </w:r>
          </w:p>
          <w:p w:rsidR="00821557" w:rsidRPr="006D5EEE" w:rsidRDefault="00821557" w:rsidP="00821557">
            <w:pPr>
              <w:pStyle w:val="Default"/>
              <w:numPr>
                <w:ilvl w:val="1"/>
                <w:numId w:val="41"/>
              </w:numPr>
              <w:spacing w:line="400" w:lineRule="exact"/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</w:pPr>
            <w:r w:rsidRPr="006D5EEE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無核保理賠簽署作業者，改設服務中心</w:t>
            </w:r>
          </w:p>
          <w:p w:rsidR="00821557" w:rsidRPr="006D5EEE" w:rsidRDefault="00821557" w:rsidP="00821557">
            <w:pPr>
              <w:pStyle w:val="Default"/>
              <w:numPr>
                <w:ilvl w:val="1"/>
                <w:numId w:val="41"/>
              </w:numPr>
              <w:spacing w:line="400" w:lineRule="exact"/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</w:pPr>
            <w:r w:rsidRPr="006D5EEE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北、南區營運</w:t>
            </w:r>
            <w:proofErr w:type="gramStart"/>
            <w:r w:rsidRPr="006D5EEE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管理部改設</w:t>
            </w:r>
            <w:proofErr w:type="gramEnd"/>
            <w:r w:rsidRPr="006D5EEE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非營業用辦公場所</w:t>
            </w:r>
          </w:p>
          <w:p w:rsidR="00821557" w:rsidRPr="006D5EEE" w:rsidRDefault="00821557" w:rsidP="00821557">
            <w:pPr>
              <w:pStyle w:val="Default"/>
              <w:numPr>
                <w:ilvl w:val="1"/>
                <w:numId w:val="41"/>
              </w:numPr>
              <w:spacing w:line="400" w:lineRule="exact"/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</w:pPr>
            <w:r w:rsidRPr="006D5EEE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原分公司裁撤，改設通訊處</w:t>
            </w:r>
          </w:p>
          <w:p w:rsidR="00821557" w:rsidRPr="006D5EEE" w:rsidRDefault="00821557" w:rsidP="00821557">
            <w:pPr>
              <w:pStyle w:val="Default"/>
              <w:numPr>
                <w:ilvl w:val="1"/>
                <w:numId w:val="41"/>
              </w:numPr>
              <w:spacing w:line="400" w:lineRule="exact"/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</w:pPr>
            <w:r w:rsidRPr="006D5EEE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lastRenderedPageBreak/>
              <w:t>機場櫃檯設服務中心</w:t>
            </w:r>
          </w:p>
          <w:p w:rsidR="00821557" w:rsidRPr="006D5EEE" w:rsidRDefault="00821557" w:rsidP="00821557">
            <w:pPr>
              <w:pStyle w:val="Default"/>
              <w:numPr>
                <w:ilvl w:val="1"/>
                <w:numId w:val="41"/>
              </w:numPr>
              <w:spacing w:line="400" w:lineRule="exact"/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</w:pPr>
            <w:r w:rsidRPr="006D5EEE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團險、直效、保代</w:t>
            </w:r>
            <w:r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等</w:t>
            </w:r>
            <w:r w:rsidRPr="006D5EEE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營業單位改設通訊處</w:t>
            </w:r>
          </w:p>
          <w:p w:rsidR="00821557" w:rsidRPr="006D5EEE" w:rsidRDefault="00821557" w:rsidP="00821557">
            <w:pPr>
              <w:pStyle w:val="Default"/>
              <w:numPr>
                <w:ilvl w:val="1"/>
                <w:numId w:val="41"/>
              </w:numPr>
              <w:spacing w:line="400" w:lineRule="exact"/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</w:pPr>
            <w:proofErr w:type="gramStart"/>
            <w:r w:rsidRPr="006D5EEE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資服</w:t>
            </w:r>
            <w:proofErr w:type="gramEnd"/>
            <w:r w:rsidRPr="006D5EEE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、教育訓練中心、客服、信義安和大樓報備為非營業用辦公場所</w:t>
            </w:r>
          </w:p>
          <w:p w:rsidR="00821557" w:rsidRPr="001966E5" w:rsidRDefault="00821557" w:rsidP="00821557">
            <w:pPr>
              <w:pStyle w:val="Default"/>
              <w:numPr>
                <w:ilvl w:val="0"/>
                <w:numId w:val="41"/>
              </w:numPr>
              <w:spacing w:line="400" w:lineRule="exact"/>
              <w:ind w:left="482" w:hanging="482"/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</w:pPr>
            <w:r w:rsidRPr="001966E5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與共同行銷業務相關之因應</w:t>
            </w:r>
          </w:p>
          <w:p w:rsidR="00821557" w:rsidRPr="001966E5" w:rsidRDefault="00821557" w:rsidP="00821557">
            <w:pPr>
              <w:pStyle w:val="Default"/>
              <w:numPr>
                <w:ilvl w:val="1"/>
                <w:numId w:val="41"/>
              </w:numPr>
              <w:spacing w:line="400" w:lineRule="exact"/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</w:pPr>
            <w:r w:rsidRPr="001966E5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現行證券共銷人員全部登錄於「分公司」，將來修法後現行分公司將改為通訊處。擬請</w:t>
            </w:r>
            <w:proofErr w:type="gramStart"/>
            <w:r w:rsidRPr="001966E5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國壽人資</w:t>
            </w:r>
            <w:proofErr w:type="gramEnd"/>
            <w:r w:rsidRPr="001966E5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部協助向保險局爭取登錄人員可否直接改隸更名後之通訊處即可。</w:t>
            </w:r>
          </w:p>
          <w:p w:rsidR="00821557" w:rsidRPr="00094CB4" w:rsidRDefault="00821557" w:rsidP="00821557">
            <w:pPr>
              <w:pStyle w:val="Default"/>
              <w:numPr>
                <w:ilvl w:val="1"/>
                <w:numId w:val="41"/>
              </w:numPr>
              <w:spacing w:line="400" w:lineRule="exact"/>
              <w:rPr>
                <w:rFonts w:ascii="Arial" w:eastAsia="標楷體" w:hAnsi="Arial" w:cs="Arial"/>
                <w:color w:val="auto"/>
                <w:kern w:val="2"/>
                <w:sz w:val="26"/>
                <w:szCs w:val="26"/>
              </w:rPr>
            </w:pPr>
            <w:r w:rsidRPr="001966E5">
              <w:rPr>
                <w:rFonts w:ascii="Arial" w:eastAsia="標楷體" w:hAnsi="Arial" w:cs="Arial" w:hint="eastAsia"/>
                <w:color w:val="auto"/>
                <w:kern w:val="2"/>
                <w:sz w:val="26"/>
                <w:szCs w:val="26"/>
              </w:rPr>
              <w:t>營業場所共同行銷項目公告事宜，現行公告在服務中心櫃檯明顯處，將來擬根據修法後，服務中心變更組織後一併調整公告事宜。</w:t>
            </w:r>
          </w:p>
        </w:tc>
      </w:tr>
      <w:tr w:rsidR="00BB27BA" w:rsidTr="005E5973">
        <w:tc>
          <w:tcPr>
            <w:tcW w:w="510" w:type="dxa"/>
            <w:vAlign w:val="center"/>
          </w:tcPr>
          <w:p w:rsidR="00BB27BA" w:rsidRPr="003E453E" w:rsidRDefault="00BB27BA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BB27BA" w:rsidRDefault="00BB27BA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信用卡客戶名單提供</w:t>
            </w:r>
            <w:proofErr w:type="gramStart"/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國壽直效</w:t>
            </w:r>
            <w:proofErr w:type="gramEnd"/>
          </w:p>
          <w:p w:rsidR="00BB27BA" w:rsidRPr="00BB27BA" w:rsidRDefault="00BB27BA" w:rsidP="006A664B">
            <w:pPr>
              <w:spacing w:line="440" w:lineRule="exact"/>
              <w:ind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D03159">
              <w:rPr>
                <w:rFonts w:ascii="Arial" w:eastAsia="標楷體" w:hAnsi="Arial" w:cs="Arial" w:hint="eastAsia"/>
                <w:b/>
                <w:sz w:val="26"/>
                <w:szCs w:val="26"/>
              </w:rPr>
              <w:t>【許瑞宏】</w:t>
            </w:r>
          </w:p>
        </w:tc>
        <w:tc>
          <w:tcPr>
            <w:tcW w:w="8826" w:type="dxa"/>
            <w:vAlign w:val="center"/>
          </w:tcPr>
          <w:p w:rsidR="00D23133" w:rsidRPr="0027436A" w:rsidRDefault="00D23133" w:rsidP="00821557">
            <w:pPr>
              <w:pStyle w:val="a4"/>
              <w:widowControl/>
              <w:numPr>
                <w:ilvl w:val="0"/>
                <w:numId w:val="3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規劃</w:t>
            </w:r>
            <w:proofErr w:type="gramStart"/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國壽直效</w:t>
            </w:r>
            <w:proofErr w:type="gramEnd"/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部使用銀行信用卡客戶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同意共同行銷者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名單，運用行銷保險。</w:t>
            </w:r>
          </w:p>
          <w:p w:rsidR="00D23133" w:rsidRPr="0027436A" w:rsidRDefault="00D23133" w:rsidP="00821557">
            <w:pPr>
              <w:pStyle w:val="a4"/>
              <w:widowControl/>
              <w:numPr>
                <w:ilvl w:val="0"/>
                <w:numId w:val="3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</w:p>
          <w:p w:rsidR="00D23133" w:rsidRPr="0027436A" w:rsidRDefault="00D23133" w:rsidP="00821557">
            <w:pPr>
              <w:pStyle w:val="a4"/>
              <w:widowControl/>
              <w:numPr>
                <w:ilvl w:val="1"/>
                <w:numId w:val="36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電話</w:t>
            </w:r>
            <w:proofErr w:type="gramStart"/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話</w:t>
            </w:r>
            <w:proofErr w:type="gramEnd"/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術及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QA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因國壽法務修改部份文字，已</w:t>
            </w:r>
            <w:proofErr w:type="gramStart"/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會金控法務</w:t>
            </w:r>
            <w:proofErr w:type="gramEnd"/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審閱。</w:t>
            </w:r>
          </w:p>
          <w:p w:rsidR="00D23133" w:rsidRPr="00626835" w:rsidRDefault="00D23133" w:rsidP="00821557">
            <w:pPr>
              <w:pStyle w:val="a4"/>
              <w:widowControl/>
              <w:numPr>
                <w:ilvl w:val="1"/>
                <w:numId w:val="36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需求申</w:t>
            </w:r>
            <w:r w:rsidRPr="001966E5">
              <w:rPr>
                <w:rFonts w:ascii="Arial" w:eastAsia="標楷體" w:hAnsi="Arial" w:cs="Arial" w:hint="eastAsia"/>
                <w:sz w:val="26"/>
                <w:szCs w:val="26"/>
              </w:rPr>
              <w:t>請書</w:t>
            </w:r>
            <w:r w:rsidR="00936144" w:rsidRPr="001966E5">
              <w:rPr>
                <w:rFonts w:ascii="Arial" w:eastAsia="標楷體" w:hAnsi="Arial" w:cs="Arial" w:hint="eastAsia"/>
                <w:sz w:val="26"/>
                <w:szCs w:val="26"/>
              </w:rPr>
              <w:t>已</w:t>
            </w:r>
            <w:r w:rsidR="0060468C" w:rsidRPr="001966E5">
              <w:rPr>
                <w:rFonts w:ascii="Arial" w:eastAsia="標楷體" w:hAnsi="Arial" w:cs="Arial" w:hint="eastAsia"/>
                <w:sz w:val="26"/>
                <w:szCs w:val="26"/>
              </w:rPr>
              <w:t>到國泰</w:t>
            </w:r>
            <w:proofErr w:type="gramStart"/>
            <w:r w:rsidR="0060468C" w:rsidRPr="001966E5">
              <w:rPr>
                <w:rFonts w:ascii="Arial" w:eastAsia="標楷體" w:hAnsi="Arial" w:cs="Arial" w:hint="eastAsia"/>
                <w:sz w:val="26"/>
                <w:szCs w:val="26"/>
              </w:rPr>
              <w:t>世</w:t>
            </w:r>
            <w:proofErr w:type="gramEnd"/>
            <w:r w:rsidR="0060468C" w:rsidRPr="001966E5">
              <w:rPr>
                <w:rFonts w:ascii="Arial" w:eastAsia="標楷體" w:hAnsi="Arial" w:cs="Arial" w:hint="eastAsia"/>
                <w:sz w:val="26"/>
                <w:szCs w:val="26"/>
              </w:rPr>
              <w:t>華銀行數據管理科蔡妙鈴</w:t>
            </w:r>
            <w:r w:rsidR="00626835" w:rsidRPr="001966E5">
              <w:rPr>
                <w:rFonts w:ascii="Arial" w:eastAsia="標楷體" w:hAnsi="Arial" w:cs="Arial" w:hint="eastAsia"/>
                <w:sz w:val="26"/>
                <w:szCs w:val="26"/>
              </w:rPr>
              <w:t>，</w:t>
            </w:r>
            <w:r w:rsidR="00626835" w:rsidRPr="001966E5">
              <w:rPr>
                <w:rFonts w:ascii="Arial" w:eastAsia="標楷體" w:hAnsi="Arial" w:cs="Arial" w:hint="eastAsia"/>
                <w:sz w:val="26"/>
                <w:szCs w:val="26"/>
              </w:rPr>
              <w:t>5/13</w:t>
            </w:r>
            <w:r w:rsidR="00626835" w:rsidRPr="001966E5">
              <w:rPr>
                <w:rFonts w:ascii="Arial" w:eastAsia="標楷體" w:hAnsi="Arial" w:cs="Arial" w:hint="eastAsia"/>
                <w:sz w:val="26"/>
                <w:szCs w:val="26"/>
              </w:rPr>
              <w:t>戴君樺給人壽直效測試資料</w:t>
            </w:r>
            <w:r w:rsidR="0060468C" w:rsidRPr="001966E5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D23133" w:rsidRPr="0027436A" w:rsidRDefault="00D23133" w:rsidP="00821557">
            <w:pPr>
              <w:pStyle w:val="a4"/>
              <w:widowControl/>
              <w:numPr>
                <w:ilvl w:val="2"/>
                <w:numId w:val="35"/>
              </w:numPr>
              <w:spacing w:line="440" w:lineRule="exact"/>
              <w:ind w:leftChars="0" w:left="1079" w:rightChars="50" w:right="120" w:hanging="119"/>
              <w:rPr>
                <w:rFonts w:ascii="Arial" w:eastAsia="標楷體" w:hAnsi="Arial" w:cs="Arial"/>
                <w:sz w:val="26"/>
                <w:szCs w:val="26"/>
              </w:rPr>
            </w:pP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篩選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25~45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歲本國人</w:t>
            </w:r>
            <w:proofErr w:type="gramStart"/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且核卡日</w:t>
            </w:r>
            <w:proofErr w:type="gramEnd"/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在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2015/8/29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後，每月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20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日下傳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10000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筆資料給國壽。</w:t>
            </w:r>
          </w:p>
          <w:p w:rsidR="00D23133" w:rsidRPr="0027436A" w:rsidRDefault="00D23133" w:rsidP="00821557">
            <w:pPr>
              <w:pStyle w:val="a4"/>
              <w:widowControl/>
              <w:numPr>
                <w:ilvl w:val="2"/>
                <w:numId w:val="35"/>
              </w:numPr>
              <w:spacing w:line="440" w:lineRule="exact"/>
              <w:ind w:leftChars="0" w:left="1079" w:rightChars="50" w:right="120" w:hanging="119"/>
              <w:rPr>
                <w:rFonts w:ascii="Arial" w:eastAsia="標楷體" w:hAnsi="Arial" w:cs="Arial"/>
                <w:sz w:val="26"/>
                <w:szCs w:val="26"/>
              </w:rPr>
            </w:pP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欄位：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ID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、姓名、性別、生日、郵遞區號、地址、手機、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ema</w:t>
            </w:r>
            <w:r w:rsidR="00750AB5" w:rsidRPr="0027436A">
              <w:rPr>
                <w:rFonts w:ascii="Arial" w:eastAsia="標楷體" w:hAnsi="Arial" w:cs="Arial" w:hint="eastAsia"/>
                <w:sz w:val="26"/>
                <w:szCs w:val="26"/>
              </w:rPr>
              <w:t>i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l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、公司電話、家裡電話。</w:t>
            </w:r>
          </w:p>
          <w:p w:rsidR="00734ED9" w:rsidRPr="0027436A" w:rsidRDefault="00734ED9" w:rsidP="00821557">
            <w:pPr>
              <w:pStyle w:val="a4"/>
              <w:widowControl/>
              <w:numPr>
                <w:ilvl w:val="2"/>
                <w:numId w:val="35"/>
              </w:numPr>
              <w:spacing w:line="440" w:lineRule="exact"/>
              <w:ind w:leftChars="0" w:left="1079" w:rightChars="50" w:right="120" w:hanging="119"/>
              <w:rPr>
                <w:rFonts w:ascii="Arial" w:eastAsia="標楷體" w:hAnsi="Arial" w:cs="Arial"/>
                <w:sz w:val="26"/>
                <w:szCs w:val="26"/>
              </w:rPr>
            </w:pPr>
            <w:proofErr w:type="gramStart"/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除核卡日</w:t>
            </w:r>
            <w:proofErr w:type="gramEnd"/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條件為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2016/4/1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，另外排除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2016/4</w:t>
            </w: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前的申請書版本。</w:t>
            </w:r>
          </w:p>
          <w:p w:rsidR="004B48FB" w:rsidRPr="0027436A" w:rsidRDefault="003518C7" w:rsidP="00821557">
            <w:pPr>
              <w:pStyle w:val="a4"/>
              <w:widowControl/>
              <w:numPr>
                <w:ilvl w:val="1"/>
                <w:numId w:val="36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資料交互運用同意權狀態申請書已</w:t>
            </w:r>
            <w:proofErr w:type="gramStart"/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至金控資訊</w:t>
            </w:r>
            <w:proofErr w:type="gramEnd"/>
            <w:r w:rsidRPr="0027436A">
              <w:rPr>
                <w:rFonts w:ascii="Arial" w:eastAsia="標楷體" w:hAnsi="Arial" w:cs="Arial" w:hint="eastAsia"/>
                <w:sz w:val="26"/>
                <w:szCs w:val="26"/>
              </w:rPr>
              <w:t>處。</w:t>
            </w:r>
            <w:r w:rsidR="004113CA" w:rsidRPr="004113C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待佳</w:t>
            </w:r>
            <w:proofErr w:type="gramStart"/>
            <w:r w:rsidR="004113CA" w:rsidRPr="004113C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薇</w:t>
            </w:r>
            <w:proofErr w:type="gramEnd"/>
            <w:r w:rsidR="004113CA" w:rsidRPr="004113C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與銀行</w:t>
            </w:r>
            <w:r w:rsidR="004113CA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要共銷同意權狀態資料後作業。</w:t>
            </w:r>
          </w:p>
          <w:p w:rsidR="00F23BAD" w:rsidRPr="001966E5" w:rsidRDefault="004B48FB" w:rsidP="001966E5">
            <w:pPr>
              <w:pStyle w:val="a4"/>
              <w:widowControl/>
              <w:numPr>
                <w:ilvl w:val="0"/>
                <w:numId w:val="35"/>
              </w:numPr>
              <w:spacing w:line="44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 w:rsidRPr="001966E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話術部分，法務室</w:t>
            </w:r>
            <w:r w:rsidR="001966E5" w:rsidRPr="001966E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5/17</w:t>
            </w:r>
            <w:r w:rsidR="001966E5" w:rsidRPr="001966E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</w:t>
            </w:r>
            <w:r w:rsidRPr="001966E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審閱</w:t>
            </w:r>
            <w:r w:rsidR="001966E5" w:rsidRPr="001966E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完畢，</w:t>
            </w:r>
            <w:proofErr w:type="gramStart"/>
            <w:r w:rsidR="001966E5" w:rsidRPr="001966E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筱筠</w:t>
            </w:r>
            <w:proofErr w:type="gramEnd"/>
            <w:r w:rsidR="001966E5" w:rsidRPr="001966E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已提供人壽</w:t>
            </w:r>
            <w:r w:rsidR="001966E5" w:rsidRPr="001966E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TMR</w:t>
            </w:r>
            <w:r w:rsidR="001966E5" w:rsidRPr="001966E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</w:p>
        </w:tc>
      </w:tr>
      <w:tr w:rsidR="00E72B86" w:rsidTr="005E5973">
        <w:tc>
          <w:tcPr>
            <w:tcW w:w="510" w:type="dxa"/>
            <w:vAlign w:val="center"/>
          </w:tcPr>
          <w:p w:rsidR="00E72B86" w:rsidRPr="003E453E" w:rsidRDefault="00E72B86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E72B86" w:rsidRDefault="00E72B86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集團品牌贊助策略研究</w:t>
            </w:r>
          </w:p>
          <w:p w:rsidR="00E72B86" w:rsidRPr="0019368D" w:rsidRDefault="00E72B86" w:rsidP="00CF024D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【曾芷儀】</w:t>
            </w:r>
          </w:p>
          <w:p w:rsidR="00E72B86" w:rsidRDefault="00E72B86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19368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林昱宏</w:t>
            </w:r>
            <w:r w:rsidRPr="0019368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E72B86" w:rsidRPr="00E04632" w:rsidRDefault="00E72B86" w:rsidP="00E72B86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【楊慎淇】</w:t>
            </w:r>
          </w:p>
        </w:tc>
        <w:tc>
          <w:tcPr>
            <w:tcW w:w="8826" w:type="dxa"/>
            <w:vAlign w:val="center"/>
          </w:tcPr>
          <w:p w:rsidR="00E72B86" w:rsidRDefault="00E72B86" w:rsidP="00821557">
            <w:pPr>
              <w:pStyle w:val="a4"/>
              <w:widowControl/>
              <w:numPr>
                <w:ilvl w:val="0"/>
                <w:numId w:val="27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案由：為建立集團品牌贊助執行成效評估指標，擬分析集團</w:t>
            </w:r>
            <w:proofErr w:type="gramStart"/>
            <w:r>
              <w:rPr>
                <w:rFonts w:ascii="Arial" w:eastAsia="標楷體" w:hAnsi="Arial" w:cs="Arial" w:hint="eastAsia"/>
                <w:sz w:val="26"/>
                <w:szCs w:val="26"/>
              </w:rPr>
              <w:t>客群樣態</w:t>
            </w:r>
            <w:proofErr w:type="gramEnd"/>
            <w:r>
              <w:rPr>
                <w:rFonts w:ascii="Arial" w:eastAsia="標楷體" w:hAnsi="Arial" w:cs="Arial" w:hint="eastAsia"/>
                <w:sz w:val="26"/>
                <w:szCs w:val="26"/>
              </w:rPr>
              <w:t>，並蒐集外部客戶聲音與方法論，以為未來品牌贊助及策略行銷依據。</w:t>
            </w:r>
          </w:p>
          <w:p w:rsidR="00E72B86" w:rsidRDefault="00E72B86" w:rsidP="00821557">
            <w:pPr>
              <w:pStyle w:val="a4"/>
              <w:widowControl/>
              <w:numPr>
                <w:ilvl w:val="0"/>
                <w:numId w:val="27"/>
              </w:numPr>
              <w:spacing w:line="400" w:lineRule="exact"/>
              <w:ind w:leftChars="0" w:left="482" w:rightChars="50" w:right="120" w:hanging="482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</w:p>
          <w:p w:rsidR="00E72B86" w:rsidRDefault="00E72B86" w:rsidP="00821557">
            <w:pPr>
              <w:pStyle w:val="a4"/>
              <w:widowControl/>
              <w:numPr>
                <w:ilvl w:val="0"/>
                <w:numId w:val="21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效益評估</w:t>
            </w:r>
            <w:r w:rsidRPr="002B5282"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</w:p>
          <w:p w:rsidR="009D7080" w:rsidRDefault="00E72B86" w:rsidP="00821557">
            <w:pPr>
              <w:pStyle w:val="a4"/>
              <w:widowControl/>
              <w:numPr>
                <w:ilvl w:val="0"/>
                <w:numId w:val="23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口碑監測分析：</w:t>
            </w:r>
          </w:p>
          <w:p w:rsidR="009D7080" w:rsidRPr="009D7080" w:rsidRDefault="009D7080" w:rsidP="00821557">
            <w:pPr>
              <w:pStyle w:val="a4"/>
              <w:numPr>
                <w:ilvl w:val="0"/>
                <w:numId w:val="26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9D7080">
              <w:rPr>
                <w:rFonts w:ascii="Arial" w:eastAsia="標楷體" w:hAnsi="Arial" w:cs="Arial"/>
                <w:sz w:val="26"/>
                <w:szCs w:val="26"/>
              </w:rPr>
              <w:t>1/8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完成金融業者品牌贊助對象暨活動清單，</w:t>
            </w:r>
            <w:r w:rsidRPr="009D7080">
              <w:rPr>
                <w:rFonts w:ascii="Arial" w:eastAsia="標楷體" w:hAnsi="Arial" w:cs="Arial"/>
                <w:sz w:val="26"/>
                <w:szCs w:val="26"/>
              </w:rPr>
              <w:t>1/9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提供列表予廠商。</w:t>
            </w:r>
          </w:p>
          <w:p w:rsidR="009D7080" w:rsidRPr="00024428" w:rsidRDefault="009D7080" w:rsidP="00821557">
            <w:pPr>
              <w:pStyle w:val="a4"/>
              <w:numPr>
                <w:ilvl w:val="0"/>
                <w:numId w:val="26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024428">
              <w:rPr>
                <w:rFonts w:ascii="Arial" w:eastAsia="標楷體" w:hAnsi="Arial" w:cs="Arial"/>
                <w:kern w:val="0"/>
                <w:sz w:val="26"/>
                <w:szCs w:val="26"/>
              </w:rPr>
              <w:t>1/11</w:t>
            </w:r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召開討論會議，</w:t>
            </w:r>
            <w:proofErr w:type="gramStart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釐</w:t>
            </w:r>
            <w:proofErr w:type="gramEnd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清分析目的與重點。</w:t>
            </w:r>
            <w:proofErr w:type="gramStart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預定試撈資料</w:t>
            </w:r>
            <w:proofErr w:type="gramEnd"/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確認資料型態並規劃分析作法，</w:t>
            </w:r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1/23</w:t>
            </w:r>
            <w:r w:rsidRPr="00024428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已完成。</w:t>
            </w:r>
          </w:p>
          <w:p w:rsidR="00C6758C" w:rsidRDefault="00E72B86" w:rsidP="00821557">
            <w:pPr>
              <w:pStyle w:val="a4"/>
              <w:numPr>
                <w:ilvl w:val="0"/>
                <w:numId w:val="26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依據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1/28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會議討論，擬新增觀測</w:t>
            </w:r>
            <w:proofErr w:type="gramStart"/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現行金控大</w:t>
            </w:r>
            <w:proofErr w:type="gramEnd"/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額贊助項目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+</w:t>
            </w:r>
            <w:r w:rsidRPr="009D7080">
              <w:rPr>
                <w:rFonts w:ascii="Arial" w:eastAsia="標楷體" w:hAnsi="Arial" w:cs="Arial" w:hint="eastAsia"/>
                <w:sz w:val="26"/>
                <w:szCs w:val="26"/>
              </w:rPr>
              <w:t>主要運動項目聲</w:t>
            </w:r>
            <w:r w:rsidRPr="00807CAD">
              <w:rPr>
                <w:rFonts w:ascii="Arial" w:eastAsia="標楷體" w:hAnsi="Arial" w:cs="Arial" w:hint="eastAsia"/>
                <w:sz w:val="26"/>
                <w:szCs w:val="26"/>
              </w:rPr>
              <w:t>量。</w:t>
            </w:r>
            <w:r w:rsidR="00C6758C" w:rsidRPr="00807CAD">
              <w:rPr>
                <w:rFonts w:ascii="Arial" w:eastAsia="標楷體" w:hAnsi="Arial" w:cs="Arial" w:hint="eastAsia"/>
                <w:sz w:val="26"/>
                <w:szCs w:val="26"/>
              </w:rPr>
              <w:t>1/30</w:t>
            </w:r>
            <w:r w:rsidR="00C6758C" w:rsidRPr="00807CAD">
              <w:rPr>
                <w:rFonts w:ascii="Arial" w:eastAsia="標楷體" w:hAnsi="Arial" w:cs="Arial" w:hint="eastAsia"/>
                <w:sz w:val="26"/>
                <w:szCs w:val="26"/>
              </w:rPr>
              <w:t>提供設定關鍵字與分析概念，</w:t>
            </w:r>
            <w:r w:rsidR="00C6758C" w:rsidRPr="00807CAD">
              <w:rPr>
                <w:rFonts w:ascii="Arial" w:eastAsia="標楷體" w:hAnsi="Arial" w:cs="Arial" w:hint="eastAsia"/>
                <w:sz w:val="26"/>
                <w:szCs w:val="26"/>
              </w:rPr>
              <w:t>2/13</w:t>
            </w:r>
            <w:r w:rsidR="00C6758C" w:rsidRPr="00807CAD">
              <w:rPr>
                <w:rFonts w:ascii="Arial" w:eastAsia="標楷體" w:hAnsi="Arial" w:cs="Arial" w:hint="eastAsia"/>
                <w:sz w:val="26"/>
                <w:szCs w:val="26"/>
              </w:rPr>
              <w:t>完成聲</w:t>
            </w:r>
            <w:proofErr w:type="gramStart"/>
            <w:r w:rsidR="00C6758C" w:rsidRPr="00807CAD">
              <w:rPr>
                <w:rFonts w:ascii="Arial" w:eastAsia="標楷體" w:hAnsi="Arial" w:cs="Arial" w:hint="eastAsia"/>
                <w:sz w:val="26"/>
                <w:szCs w:val="26"/>
              </w:rPr>
              <w:t>量試撈</w:t>
            </w:r>
            <w:proofErr w:type="gramEnd"/>
            <w:r w:rsidR="00C6758C" w:rsidRPr="00807CAD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E22CC1" w:rsidRPr="00E22CC1" w:rsidRDefault="00C6758C" w:rsidP="00821557">
            <w:pPr>
              <w:pStyle w:val="a4"/>
              <w:numPr>
                <w:ilvl w:val="0"/>
                <w:numId w:val="26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2/15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會議檢視</w:t>
            </w:r>
            <w:proofErr w:type="gramStart"/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金控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+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競品聲</w:t>
            </w:r>
            <w:proofErr w:type="gramEnd"/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量統計概況，擬區分運動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棒籃球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0A0A99">
              <w:rPr>
                <w:rFonts w:ascii="Arial" w:eastAsia="標楷體" w:hAnsi="Arial" w:cs="Arial" w:hint="eastAsia"/>
                <w:sz w:val="26"/>
                <w:szCs w:val="26"/>
              </w:rPr>
              <w:t>、美食、藝文</w:t>
            </w:r>
            <w:r w:rsidR="001D25DC" w:rsidRPr="000A0A99">
              <w:rPr>
                <w:rFonts w:ascii="Arial" w:eastAsia="標楷體" w:hAnsi="Arial" w:cs="Arial" w:hint="eastAsia"/>
                <w:sz w:val="26"/>
                <w:szCs w:val="26"/>
              </w:rPr>
              <w:t>、</w:t>
            </w:r>
            <w:proofErr w:type="gramStart"/>
            <w:r w:rsidR="001D25DC" w:rsidRPr="000A0A99">
              <w:rPr>
                <w:rFonts w:ascii="Arial" w:eastAsia="標楷體" w:hAnsi="Arial" w:cs="Arial" w:hint="eastAsia"/>
                <w:sz w:val="26"/>
                <w:szCs w:val="26"/>
              </w:rPr>
              <w:t>電競</w:t>
            </w:r>
            <w:r w:rsidR="000A0A99">
              <w:rPr>
                <w:rFonts w:ascii="Arial" w:eastAsia="標楷體" w:hAnsi="Arial" w:cs="Arial" w:hint="eastAsia"/>
                <w:sz w:val="26"/>
                <w:szCs w:val="26"/>
              </w:rPr>
              <w:t>活動</w:t>
            </w:r>
            <w:proofErr w:type="gramEnd"/>
            <w:r w:rsidR="000A0A99">
              <w:rPr>
                <w:rFonts w:ascii="Arial" w:eastAsia="標楷體" w:hAnsi="Arial" w:cs="Arial" w:hint="eastAsia"/>
                <w:sz w:val="26"/>
                <w:szCs w:val="26"/>
              </w:rPr>
              <w:t>等類型進行分析。</w:t>
            </w:r>
            <w:r w:rsidR="00403D29" w:rsidRPr="00C43436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2/2</w:t>
            </w:r>
            <w:r w:rsidR="00403D29"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5</w:t>
            </w:r>
            <w:r w:rsidR="00A25AB1"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完成</w:t>
            </w:r>
            <w:r w:rsidR="00403D29"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第一次調整分析大綱以及</w:t>
            </w:r>
            <w:r w:rsidR="00403D29"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lastRenderedPageBreak/>
              <w:t>資料範圍界定，</w:t>
            </w:r>
            <w:r w:rsidR="00403D29"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2/27</w:t>
            </w:r>
            <w:r w:rsidR="00C43436" w:rsidRPr="00C43436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針對藝文與籃棒球活動重新進行統計聲量</w:t>
            </w:r>
            <w:r w:rsidR="00C43436"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，</w:t>
            </w:r>
            <w:r w:rsidR="00C43436"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3/6</w:t>
            </w:r>
            <w:r w:rsidR="00C43436"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完成</w:t>
            </w:r>
            <w:r w:rsidR="00403D29"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資料範圍</w:t>
            </w:r>
            <w:r w:rsidR="00C43436"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確認。</w:t>
            </w:r>
            <w:r w:rsidR="00D225C9"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分</w:t>
            </w:r>
            <w:r w:rsidR="00E22CC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4</w:t>
            </w:r>
            <w:r w:rsidR="00D225C9" w:rsidRPr="005C2EF0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階段提供</w:t>
            </w:r>
            <w:r w:rsidR="00E22CC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報告內容，預定</w:t>
            </w:r>
            <w:r w:rsidR="00E22CC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4/24</w:t>
            </w:r>
            <w:r w:rsidR="00E22CC1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完成全數報告。</w:t>
            </w:r>
          </w:p>
          <w:p w:rsidR="00035A0D" w:rsidRPr="00EA0647" w:rsidRDefault="00E22CC1" w:rsidP="00821557">
            <w:pPr>
              <w:pStyle w:val="a4"/>
              <w:numPr>
                <w:ilvl w:val="0"/>
                <w:numId w:val="26"/>
              </w:numPr>
              <w:tabs>
                <w:tab w:val="left" w:pos="3093"/>
              </w:tabs>
              <w:autoSpaceDE w:val="0"/>
              <w:autoSpaceDN w:val="0"/>
              <w:adjustRightIn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EA0647">
              <w:rPr>
                <w:rFonts w:ascii="Arial" w:eastAsia="標楷體" w:hAnsi="Arial" w:cs="Arial" w:hint="eastAsia"/>
                <w:sz w:val="26"/>
                <w:szCs w:val="26"/>
              </w:rPr>
              <w:t>3/25</w:t>
            </w:r>
            <w:r w:rsidRPr="00EA0647">
              <w:rPr>
                <w:rFonts w:ascii="Arial" w:eastAsia="標楷體" w:hAnsi="Arial" w:cs="Arial" w:hint="eastAsia"/>
                <w:sz w:val="26"/>
                <w:szCs w:val="26"/>
              </w:rPr>
              <w:t>已完成報價</w:t>
            </w:r>
            <w:r w:rsidRPr="00B7453D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  <w:r w:rsidR="00EC32E2" w:rsidRPr="00B7453D">
              <w:rPr>
                <w:rFonts w:ascii="Arial" w:eastAsia="標楷體" w:hAnsi="Arial" w:cs="Arial" w:hint="eastAsia"/>
                <w:sz w:val="26"/>
                <w:szCs w:val="26"/>
              </w:rPr>
              <w:t>4/15</w:t>
            </w:r>
            <w:r w:rsidR="00EC32E2" w:rsidRPr="00B7453D">
              <w:rPr>
                <w:rFonts w:ascii="Arial" w:eastAsia="標楷體" w:hAnsi="Arial" w:cs="Arial" w:hint="eastAsia"/>
                <w:sz w:val="26"/>
                <w:szCs w:val="26"/>
              </w:rPr>
              <w:t>已完成報價單更新。</w:t>
            </w:r>
          </w:p>
          <w:tbl>
            <w:tblPr>
              <w:tblStyle w:val="a3"/>
              <w:tblW w:w="7611" w:type="dxa"/>
              <w:tblInd w:w="900" w:type="dxa"/>
              <w:tblLayout w:type="fixed"/>
              <w:tblLook w:val="04A0" w:firstRow="1" w:lastRow="0" w:firstColumn="1" w:lastColumn="0" w:noHBand="0" w:noVBand="1"/>
            </w:tblPr>
            <w:tblGrid>
              <w:gridCol w:w="523"/>
              <w:gridCol w:w="2127"/>
              <w:gridCol w:w="992"/>
              <w:gridCol w:w="3969"/>
            </w:tblGrid>
            <w:tr w:rsidR="00035A0D" w:rsidTr="00035A0D">
              <w:tc>
                <w:tcPr>
                  <w:tcW w:w="523" w:type="dxa"/>
                </w:tcPr>
                <w:p w:rsidR="00035A0D" w:rsidRPr="000E68F1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＃</w:t>
                  </w:r>
                </w:p>
              </w:tc>
              <w:tc>
                <w:tcPr>
                  <w:tcW w:w="2127" w:type="dxa"/>
                </w:tcPr>
                <w:p w:rsidR="00035A0D" w:rsidRPr="000E68F1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項目</w:t>
                  </w:r>
                </w:p>
              </w:tc>
              <w:tc>
                <w:tcPr>
                  <w:tcW w:w="992" w:type="dxa"/>
                </w:tcPr>
                <w:p w:rsidR="00035A0D" w:rsidRPr="000E68F1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時程</w:t>
                  </w:r>
                </w:p>
              </w:tc>
              <w:tc>
                <w:tcPr>
                  <w:tcW w:w="3969" w:type="dxa"/>
                </w:tcPr>
                <w:p w:rsidR="00035A0D" w:rsidRPr="000E68F1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說明</w:t>
                  </w:r>
                </w:p>
              </w:tc>
            </w:tr>
            <w:tr w:rsidR="00035A0D" w:rsidTr="00035A0D">
              <w:tc>
                <w:tcPr>
                  <w:tcW w:w="523" w:type="dxa"/>
                </w:tcPr>
                <w:p w:rsidR="00035A0D" w:rsidRPr="000E68F1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127" w:type="dxa"/>
                </w:tcPr>
                <w:p w:rsidR="00035A0D" w:rsidRPr="000E68F1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聲量概況</w:t>
                  </w:r>
                </w:p>
              </w:tc>
              <w:tc>
                <w:tcPr>
                  <w:tcW w:w="992" w:type="dxa"/>
                </w:tcPr>
                <w:p w:rsidR="00035A0D" w:rsidRPr="000E68F1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3/22</w:t>
                  </w:r>
                </w:p>
              </w:tc>
              <w:tc>
                <w:tcPr>
                  <w:tcW w:w="3969" w:type="dxa"/>
                </w:tcPr>
                <w:p w:rsidR="00035A0D" w:rsidRPr="000E68F1" w:rsidRDefault="00035A0D" w:rsidP="006F73E2">
                  <w:pPr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3/27</w:t>
                  </w: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彙整回饋供後續分析調整</w:t>
                  </w:r>
                </w:p>
                <w:p w:rsidR="007A3EA9" w:rsidRPr="000E68F1" w:rsidRDefault="006F73E2" w:rsidP="006F73E2">
                  <w:pPr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E68F1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：籃球活動分析項目調整</w:t>
                  </w:r>
                </w:p>
              </w:tc>
            </w:tr>
            <w:tr w:rsidR="00035A0D" w:rsidTr="00035A0D">
              <w:tc>
                <w:tcPr>
                  <w:tcW w:w="523" w:type="dxa"/>
                </w:tcPr>
                <w:p w:rsidR="00035A0D" w:rsidRPr="00EA0647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2127" w:type="dxa"/>
                </w:tcPr>
                <w:p w:rsidR="00035A0D" w:rsidRPr="00EA0647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籃球活動</w:t>
                  </w:r>
                </w:p>
              </w:tc>
              <w:tc>
                <w:tcPr>
                  <w:tcW w:w="992" w:type="dxa"/>
                </w:tcPr>
                <w:p w:rsidR="00035A0D" w:rsidRPr="00EA0647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4/9</w:t>
                  </w:r>
                </w:p>
              </w:tc>
              <w:tc>
                <w:tcPr>
                  <w:tcW w:w="3969" w:type="dxa"/>
                </w:tcPr>
                <w:p w:rsidR="00035A0D" w:rsidRPr="00EA0647" w:rsidRDefault="002D0428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B0134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已於</w:t>
                  </w:r>
                  <w:r w:rsidRPr="00EB0134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4/10</w:t>
                  </w:r>
                  <w:r w:rsidRPr="00EB0134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提供報告</w:t>
                  </w:r>
                  <w:r w:rsidR="00EB0134" w:rsidRPr="00EB0134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檢視</w:t>
                  </w:r>
                </w:p>
              </w:tc>
            </w:tr>
            <w:tr w:rsidR="00035A0D" w:rsidTr="00035A0D">
              <w:tc>
                <w:tcPr>
                  <w:tcW w:w="523" w:type="dxa"/>
                </w:tcPr>
                <w:p w:rsidR="00035A0D" w:rsidRPr="00EA0647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2127" w:type="dxa"/>
                </w:tcPr>
                <w:p w:rsidR="00035A0D" w:rsidRPr="00EA0647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棒球、美食活動</w:t>
                  </w:r>
                </w:p>
              </w:tc>
              <w:tc>
                <w:tcPr>
                  <w:tcW w:w="992" w:type="dxa"/>
                </w:tcPr>
                <w:p w:rsidR="00035A0D" w:rsidRPr="00EA0647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4/15</w:t>
                  </w:r>
                </w:p>
              </w:tc>
              <w:tc>
                <w:tcPr>
                  <w:tcW w:w="3969" w:type="dxa"/>
                </w:tcPr>
                <w:p w:rsidR="00035A0D" w:rsidRPr="00EA0647" w:rsidRDefault="00DC316B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B7453D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已於</w:t>
                  </w:r>
                  <w:r w:rsidRPr="00B7453D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4/17</w:t>
                  </w:r>
                  <w:r w:rsidRPr="00B7453D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提供報告檢視</w:t>
                  </w:r>
                </w:p>
              </w:tc>
            </w:tr>
            <w:tr w:rsidR="00035A0D" w:rsidTr="00035A0D">
              <w:tc>
                <w:tcPr>
                  <w:tcW w:w="523" w:type="dxa"/>
                </w:tcPr>
                <w:p w:rsidR="00035A0D" w:rsidRPr="00EA0647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2127" w:type="dxa"/>
                </w:tcPr>
                <w:p w:rsidR="00035A0D" w:rsidRPr="00EA0647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EA0647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藝文活動與總結</w:t>
                  </w:r>
                </w:p>
              </w:tc>
              <w:tc>
                <w:tcPr>
                  <w:tcW w:w="992" w:type="dxa"/>
                </w:tcPr>
                <w:p w:rsidR="00035A0D" w:rsidRPr="00FE4204" w:rsidRDefault="00035A0D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FE4204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4/24</w:t>
                  </w:r>
                </w:p>
              </w:tc>
              <w:tc>
                <w:tcPr>
                  <w:tcW w:w="3969" w:type="dxa"/>
                </w:tcPr>
                <w:p w:rsidR="00035A0D" w:rsidRPr="00FE4204" w:rsidRDefault="003E2CE4" w:rsidP="005715E6">
                  <w:pPr>
                    <w:pStyle w:val="a4"/>
                    <w:tabs>
                      <w:tab w:val="left" w:pos="3093"/>
                    </w:tabs>
                    <w:autoSpaceDE w:val="0"/>
                    <w:autoSpaceDN w:val="0"/>
                    <w:adjustRightInd w:val="0"/>
                    <w:spacing w:line="320" w:lineRule="exact"/>
                    <w:ind w:leftChars="0" w:left="0"/>
                    <w:jc w:val="both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FE4204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4/26</w:t>
                  </w:r>
                  <w:r w:rsidRPr="00FE4204">
                    <w:rPr>
                      <w:rFonts w:ascii="Arial" w:eastAsia="標楷體" w:hAnsi="Arial" w:cs="Arial" w:hint="eastAsia"/>
                      <w:kern w:val="0"/>
                      <w:sz w:val="26"/>
                      <w:szCs w:val="26"/>
                    </w:rPr>
                    <w:t>提供彙整報告</w:t>
                  </w:r>
                </w:p>
              </w:tc>
            </w:tr>
          </w:tbl>
          <w:p w:rsidR="00E72B86" w:rsidRPr="00053D7D" w:rsidRDefault="00E72B86" w:rsidP="00821557">
            <w:pPr>
              <w:pStyle w:val="a4"/>
              <w:widowControl/>
              <w:numPr>
                <w:ilvl w:val="0"/>
                <w:numId w:val="23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長期評估指標：</w:t>
            </w:r>
            <w:r w:rsidR="008D3502" w:rsidRPr="00713A7B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PwC(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資誠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="00282B60" w:rsidRPr="00053D7D">
              <w:rPr>
                <w:rFonts w:ascii="Arial" w:eastAsia="標楷體" w:hAnsi="Arial" w:cs="Arial" w:hint="eastAsia"/>
                <w:sz w:val="26"/>
                <w:szCs w:val="26"/>
              </w:rPr>
              <w:t>已</w:t>
            </w:r>
            <w:r w:rsidR="008D3502" w:rsidRPr="00053D7D">
              <w:rPr>
                <w:rFonts w:ascii="Arial" w:eastAsia="標楷體" w:hAnsi="Arial" w:cs="Arial" w:hint="eastAsia"/>
                <w:sz w:val="26"/>
                <w:szCs w:val="26"/>
              </w:rPr>
              <w:t>於</w:t>
            </w:r>
            <w:r w:rsidR="008D3502" w:rsidRPr="00053D7D">
              <w:rPr>
                <w:rFonts w:ascii="Arial" w:eastAsia="標楷體" w:hAnsi="Arial" w:cs="Arial" w:hint="eastAsia"/>
                <w:sz w:val="26"/>
                <w:szCs w:val="26"/>
              </w:rPr>
              <w:t>3/11</w:t>
            </w:r>
            <w:r w:rsidR="008D3502" w:rsidRPr="00053D7D">
              <w:rPr>
                <w:rFonts w:ascii="Arial" w:eastAsia="標楷體" w:hAnsi="Arial" w:cs="Arial" w:hint="eastAsia"/>
                <w:sz w:val="26"/>
                <w:szCs w:val="26"/>
              </w:rPr>
              <w:t>正式</w:t>
            </w:r>
            <w:r w:rsidRPr="00053D7D">
              <w:rPr>
                <w:rFonts w:ascii="Arial" w:eastAsia="標楷體" w:hAnsi="Arial" w:cs="Arial" w:hint="eastAsia"/>
                <w:sz w:val="26"/>
                <w:szCs w:val="26"/>
              </w:rPr>
              <w:t>提案</w:t>
            </w:r>
            <w:r w:rsidR="00282B60" w:rsidRPr="00053D7D">
              <w:rPr>
                <w:rFonts w:ascii="Arial" w:eastAsia="標楷體" w:hAnsi="Arial" w:cs="Arial" w:hint="eastAsia"/>
                <w:sz w:val="26"/>
                <w:szCs w:val="26"/>
              </w:rPr>
              <w:t>，惟考量成本效益，將</w:t>
            </w:r>
            <w:proofErr w:type="gramStart"/>
            <w:r w:rsidR="00282B60" w:rsidRPr="00053D7D">
              <w:rPr>
                <w:rFonts w:ascii="Arial" w:eastAsia="標楷體" w:hAnsi="Arial" w:cs="Arial" w:hint="eastAsia"/>
                <w:sz w:val="26"/>
                <w:szCs w:val="26"/>
              </w:rPr>
              <w:t>另找市調</w:t>
            </w:r>
            <w:proofErr w:type="gramEnd"/>
            <w:r w:rsidR="00282B60" w:rsidRPr="00053D7D">
              <w:rPr>
                <w:rFonts w:ascii="Arial" w:eastAsia="標楷體" w:hAnsi="Arial" w:cs="Arial" w:hint="eastAsia"/>
                <w:sz w:val="26"/>
                <w:szCs w:val="26"/>
              </w:rPr>
              <w:t>公司協助提案。</w:t>
            </w:r>
          </w:p>
          <w:p w:rsidR="00EF3780" w:rsidRPr="00506A8F" w:rsidRDefault="00455D13" w:rsidP="00821557">
            <w:pPr>
              <w:pStyle w:val="a4"/>
              <w:widowControl/>
              <w:numPr>
                <w:ilvl w:val="0"/>
                <w:numId w:val="21"/>
              </w:numPr>
              <w:spacing w:line="40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822D68">
              <w:rPr>
                <w:rFonts w:ascii="Arial" w:eastAsia="標楷體" w:hAnsi="Arial" w:cs="Arial" w:hint="eastAsia"/>
                <w:sz w:val="26"/>
                <w:szCs w:val="26"/>
              </w:rPr>
              <w:t>市調進度：</w:t>
            </w:r>
            <w:r w:rsidR="001C3632" w:rsidRPr="00822D68">
              <w:rPr>
                <w:rFonts w:ascii="Arial" w:eastAsia="標楷體" w:hAnsi="Arial" w:cs="Arial" w:hint="eastAsia"/>
                <w:sz w:val="26"/>
                <w:szCs w:val="26"/>
              </w:rPr>
              <w:t>簽呈</w:t>
            </w:r>
            <w:proofErr w:type="gramStart"/>
            <w:r w:rsidR="001C3632" w:rsidRPr="00822D68">
              <w:rPr>
                <w:rFonts w:ascii="Arial" w:eastAsia="標楷體" w:hAnsi="Arial" w:cs="Arial" w:hint="eastAsia"/>
                <w:sz w:val="26"/>
                <w:szCs w:val="26"/>
              </w:rPr>
              <w:t>已完簽</w:t>
            </w:r>
            <w:proofErr w:type="gramEnd"/>
            <w:r w:rsidR="001C3632" w:rsidRPr="00822D68">
              <w:rPr>
                <w:rFonts w:ascii="Arial" w:eastAsia="標楷體" w:hAnsi="Arial" w:cs="Arial" w:hint="eastAsia"/>
                <w:sz w:val="26"/>
                <w:szCs w:val="26"/>
              </w:rPr>
              <w:t>，並</w:t>
            </w:r>
            <w:r w:rsidR="002C0BA5" w:rsidRPr="00822D68">
              <w:rPr>
                <w:rFonts w:ascii="Arial" w:eastAsia="標楷體" w:hAnsi="Arial" w:cs="Arial" w:hint="eastAsia"/>
                <w:sz w:val="26"/>
                <w:szCs w:val="26"/>
              </w:rPr>
              <w:t>議價完成，尼爾森將以稅後</w:t>
            </w:r>
            <w:r w:rsidR="002C0BA5" w:rsidRPr="00822D68">
              <w:rPr>
                <w:rFonts w:ascii="Arial" w:eastAsia="標楷體" w:hAnsi="Arial" w:cs="Arial" w:hint="eastAsia"/>
                <w:sz w:val="26"/>
                <w:szCs w:val="26"/>
              </w:rPr>
              <w:t>860,000</w:t>
            </w:r>
            <w:r w:rsidR="001C3632" w:rsidRPr="00822D68">
              <w:rPr>
                <w:rFonts w:ascii="Arial" w:eastAsia="標楷體" w:hAnsi="Arial" w:cs="Arial" w:hint="eastAsia"/>
                <w:sz w:val="26"/>
                <w:szCs w:val="26"/>
              </w:rPr>
              <w:t>承接，</w:t>
            </w:r>
            <w:r w:rsidR="00822D6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然因雙方法務針對合約內容尚有癥結點，</w:t>
            </w:r>
            <w:r w:rsidR="00A97F0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尼爾森法務已再提供一版合約，</w:t>
            </w:r>
            <w:proofErr w:type="gramStart"/>
            <w:r w:rsidR="00A97F0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目前金控法務</w:t>
            </w:r>
            <w:proofErr w:type="gramEnd"/>
            <w:r w:rsidR="00A97F0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審閱中，</w:t>
            </w:r>
            <w:proofErr w:type="gramStart"/>
            <w:r w:rsidR="00A97F0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將請</w:t>
            </w:r>
            <w:r w:rsidR="00822D6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尼爾</w:t>
            </w:r>
            <w:proofErr w:type="gramEnd"/>
            <w:r w:rsidR="00822D6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森法務直接</w:t>
            </w:r>
            <w:proofErr w:type="gramStart"/>
            <w:r w:rsidR="00822D6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與金控法務</w:t>
            </w:r>
            <w:proofErr w:type="gramEnd"/>
            <w:r w:rsidR="00822D6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溝通，討論雙方共識，啟動</w:t>
            </w:r>
            <w:proofErr w:type="gramStart"/>
            <w:r w:rsidR="00822D6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會議延將待</w:t>
            </w:r>
            <w:proofErr w:type="gramEnd"/>
            <w:r w:rsidR="00822D68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雙方取得共識後再行召開。</w:t>
            </w:r>
          </w:p>
        </w:tc>
      </w:tr>
      <w:tr w:rsidR="00D90F32" w:rsidTr="007E5A87">
        <w:trPr>
          <w:trHeight w:val="3521"/>
        </w:trPr>
        <w:tc>
          <w:tcPr>
            <w:tcW w:w="510" w:type="dxa"/>
            <w:vAlign w:val="center"/>
          </w:tcPr>
          <w:p w:rsidR="00D90F32" w:rsidRPr="003E453E" w:rsidRDefault="00D90F32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D90F32" w:rsidRPr="00233F85" w:rsidRDefault="00D90F32" w:rsidP="006A664B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proofErr w:type="gramStart"/>
            <w:r w:rsidRPr="00233F85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阜爾通</w:t>
            </w:r>
            <w:proofErr w:type="gramEnd"/>
            <w:r w:rsidRPr="00233F85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運合作案</w:t>
            </w:r>
          </w:p>
          <w:p w:rsidR="00D90F32" w:rsidRPr="00233F85" w:rsidRDefault="00D90F32" w:rsidP="006A664B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233F85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【曾芷儀】</w:t>
            </w:r>
          </w:p>
        </w:tc>
        <w:tc>
          <w:tcPr>
            <w:tcW w:w="8826" w:type="dxa"/>
            <w:vAlign w:val="center"/>
          </w:tcPr>
          <w:p w:rsidR="00D90F32" w:rsidRPr="00BB0CE3" w:rsidRDefault="00D90F32" w:rsidP="00C06014">
            <w:pPr>
              <w:numPr>
                <w:ilvl w:val="0"/>
                <w:numId w:val="20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案由：結合其自動化停車設備相關技術，整合集團資源，擴大合作綜效。</w:t>
            </w:r>
          </w:p>
          <w:p w:rsidR="00DE6D9B" w:rsidRPr="00BB0CE3" w:rsidRDefault="00D90F32" w:rsidP="00C06014">
            <w:pPr>
              <w:numPr>
                <w:ilvl w:val="0"/>
                <w:numId w:val="20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</w:p>
          <w:p w:rsidR="00DE6D9B" w:rsidRPr="00BB0CE3" w:rsidRDefault="00DE6D9B" w:rsidP="00821557">
            <w:pPr>
              <w:pStyle w:val="a4"/>
              <w:numPr>
                <w:ilvl w:val="0"/>
                <w:numId w:val="32"/>
              </w:numPr>
              <w:snapToGrid w:val="0"/>
              <w:spacing w:line="40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人壽：目前將著重於場站合作，並進行小量的</w:t>
            </w: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POC</w:t>
            </w: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專案，含</w:t>
            </w:r>
            <w:proofErr w:type="gramStart"/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括</w:t>
            </w:r>
            <w:proofErr w:type="gramEnd"/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洗車服務</w:t>
            </w: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土城</w:t>
            </w: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、門禁服務</w:t>
            </w: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調整為信義經貿大樓</w:t>
            </w: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DE6D9B" w:rsidRPr="00BB0CE3" w:rsidRDefault="00DE6D9B" w:rsidP="00821557">
            <w:pPr>
              <w:pStyle w:val="a4"/>
              <w:numPr>
                <w:ilvl w:val="0"/>
                <w:numId w:val="32"/>
              </w:numPr>
              <w:snapToGrid w:val="0"/>
              <w:spacing w:line="40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國泰優惠服務：</w:t>
            </w:r>
            <w:proofErr w:type="gramStart"/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阜</w:t>
            </w:r>
            <w:proofErr w:type="gramEnd"/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爾提出</w:t>
            </w:r>
            <w:r w:rsidR="00E3038A" w:rsidRPr="00BB0CE3">
              <w:rPr>
                <w:rFonts w:ascii="Arial" w:eastAsia="標楷體" w:hAnsi="Arial" w:cs="Arial" w:hint="eastAsia"/>
                <w:sz w:val="26"/>
                <w:szCs w:val="26"/>
              </w:rPr>
              <w:t>可針對案場費率提供</w:t>
            </w:r>
            <w:r w:rsidR="00E3038A" w:rsidRPr="00BB0CE3">
              <w:rPr>
                <w:rFonts w:ascii="Arial" w:eastAsia="標楷體" w:hAnsi="Arial" w:cs="Arial" w:hint="eastAsia"/>
                <w:sz w:val="26"/>
                <w:szCs w:val="26"/>
              </w:rPr>
              <w:t>9</w:t>
            </w:r>
            <w:r w:rsidR="00E3038A" w:rsidRPr="00BB0CE3">
              <w:rPr>
                <w:rFonts w:ascii="Arial" w:eastAsia="標楷體" w:hAnsi="Arial" w:cs="Arial" w:hint="eastAsia"/>
                <w:sz w:val="26"/>
                <w:szCs w:val="26"/>
              </w:rPr>
              <w:t>折優惠，惟後續使用情境尚在規劃中。</w:t>
            </w:r>
          </w:p>
          <w:p w:rsidR="00822D68" w:rsidRPr="00822D68" w:rsidRDefault="00E3038A" w:rsidP="00821557">
            <w:pPr>
              <w:pStyle w:val="a4"/>
              <w:numPr>
                <w:ilvl w:val="0"/>
                <w:numId w:val="32"/>
              </w:numPr>
              <w:snapToGrid w:val="0"/>
              <w:spacing w:line="40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數數發專案：</w:t>
            </w:r>
            <w:r w:rsidR="00D7016E" w:rsidRPr="00BB0CE3">
              <w:rPr>
                <w:rFonts w:ascii="Arial" w:eastAsia="標楷體" w:hAnsi="Arial" w:cs="Arial" w:hint="eastAsia"/>
                <w:sz w:val="26"/>
                <w:szCs w:val="26"/>
              </w:rPr>
              <w:t>數數發</w:t>
            </w:r>
            <w:r w:rsidRPr="00BB0CE3">
              <w:rPr>
                <w:rFonts w:ascii="Arial" w:eastAsia="標楷體" w:hAnsi="Arial" w:cs="Arial" w:hint="eastAsia"/>
                <w:sz w:val="26"/>
                <w:szCs w:val="26"/>
              </w:rPr>
              <w:t>新型態商業發展科目前正規劃產險轉型專案，</w:t>
            </w:r>
            <w:r w:rsidR="00822D68">
              <w:rPr>
                <w:rFonts w:ascii="Arial" w:eastAsia="標楷體" w:hAnsi="Arial" w:cs="Arial" w:hint="eastAsia"/>
                <w:sz w:val="26"/>
                <w:szCs w:val="26"/>
              </w:rPr>
              <w:t>其中</w:t>
            </w:r>
            <w:r w:rsidR="00822D68" w:rsidRPr="00A97F0E">
              <w:rPr>
                <w:rFonts w:ascii="Arial" w:eastAsia="標楷體" w:hAnsi="Arial" w:cs="Arial" w:hint="eastAsia"/>
                <w:sz w:val="26"/>
                <w:szCs w:val="26"/>
              </w:rPr>
              <w:t>數位車險專案與國泰集團社區發展專案，將</w:t>
            </w:r>
            <w:r w:rsidR="00DD0121" w:rsidRPr="00A97F0E">
              <w:rPr>
                <w:rFonts w:ascii="Arial" w:eastAsia="標楷體" w:hAnsi="Arial" w:cs="Arial" w:hint="eastAsia"/>
                <w:sz w:val="26"/>
                <w:szCs w:val="26"/>
              </w:rPr>
              <w:t>評估</w:t>
            </w:r>
            <w:r w:rsidRPr="00A97F0E">
              <w:rPr>
                <w:rFonts w:ascii="Arial" w:eastAsia="標楷體" w:hAnsi="Arial" w:cs="Arial" w:hint="eastAsia"/>
                <w:sz w:val="26"/>
                <w:szCs w:val="26"/>
              </w:rPr>
              <w:t>與</w:t>
            </w:r>
            <w:proofErr w:type="gramStart"/>
            <w:r w:rsidR="00DD0121" w:rsidRPr="00A97F0E">
              <w:rPr>
                <w:rFonts w:ascii="Arial" w:eastAsia="標楷體" w:hAnsi="Arial" w:cs="Arial" w:hint="eastAsia"/>
                <w:sz w:val="26"/>
                <w:szCs w:val="26"/>
              </w:rPr>
              <w:t>阜</w:t>
            </w:r>
            <w:proofErr w:type="gramEnd"/>
            <w:r w:rsidR="00DD0121" w:rsidRPr="00A97F0E">
              <w:rPr>
                <w:rFonts w:ascii="Arial" w:eastAsia="標楷體" w:hAnsi="Arial" w:cs="Arial" w:hint="eastAsia"/>
                <w:sz w:val="26"/>
                <w:szCs w:val="26"/>
              </w:rPr>
              <w:t>爾</w:t>
            </w:r>
            <w:r w:rsidRPr="00A97F0E">
              <w:rPr>
                <w:rFonts w:ascii="Arial" w:eastAsia="標楷體" w:hAnsi="Arial" w:cs="Arial" w:hint="eastAsia"/>
                <w:sz w:val="26"/>
                <w:szCs w:val="26"/>
              </w:rPr>
              <w:t>合作</w:t>
            </w:r>
            <w:r w:rsidR="00DD0121" w:rsidRPr="00A97F0E">
              <w:rPr>
                <w:rFonts w:ascii="Arial" w:eastAsia="標楷體" w:hAnsi="Arial" w:cs="Arial" w:hint="eastAsia"/>
                <w:sz w:val="26"/>
                <w:szCs w:val="26"/>
              </w:rPr>
              <w:t>POC</w:t>
            </w:r>
            <w:r w:rsidRPr="00A97F0E">
              <w:rPr>
                <w:rFonts w:ascii="Arial" w:eastAsia="標楷體" w:hAnsi="Arial" w:cs="Arial" w:hint="eastAsia"/>
                <w:sz w:val="26"/>
                <w:szCs w:val="26"/>
              </w:rPr>
              <w:t>專案</w:t>
            </w:r>
            <w:r w:rsidR="00822D68" w:rsidRPr="00A97F0E">
              <w:rPr>
                <w:rFonts w:ascii="Arial" w:eastAsia="標楷體" w:hAnsi="Arial" w:cs="Arial" w:hint="eastAsia"/>
                <w:sz w:val="26"/>
                <w:szCs w:val="26"/>
              </w:rPr>
              <w:t>可能性。</w:t>
            </w:r>
          </w:p>
        </w:tc>
      </w:tr>
      <w:tr w:rsidR="004A5529" w:rsidTr="000F2482">
        <w:trPr>
          <w:trHeight w:val="848"/>
        </w:trPr>
        <w:tc>
          <w:tcPr>
            <w:tcW w:w="510" w:type="dxa"/>
            <w:vAlign w:val="center"/>
          </w:tcPr>
          <w:p w:rsidR="004A5529" w:rsidRPr="00C330F0" w:rsidRDefault="004A5529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4A5529" w:rsidRPr="0019368D" w:rsidRDefault="004A5529" w:rsidP="00CF024D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米其林品牌合作案</w:t>
            </w:r>
          </w:p>
          <w:p w:rsidR="004A5529" w:rsidRDefault="004A5529" w:rsidP="00BC5D92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【曾芷儀】</w:t>
            </w:r>
          </w:p>
          <w:p w:rsidR="001D4601" w:rsidRPr="0019368D" w:rsidRDefault="001D4601" w:rsidP="00BC5D92">
            <w:pPr>
              <w:spacing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4A5529" w:rsidRDefault="004A5529" w:rsidP="00821557">
            <w:pPr>
              <w:numPr>
                <w:ilvl w:val="0"/>
                <w:numId w:val="22"/>
              </w:numPr>
              <w:snapToGrid w:val="0"/>
              <w:spacing w:line="38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19368D">
              <w:rPr>
                <w:rFonts w:ascii="Arial" w:eastAsia="標楷體" w:hAnsi="Arial" w:cs="Arial" w:hint="eastAsia"/>
                <w:sz w:val="26"/>
                <w:szCs w:val="26"/>
              </w:rPr>
              <w:t>案由：透過品牌合作，規劃系列跨子公司實體及數位行銷活動，持續加強「生活金融」獨特項目，並深耕集團客戶關係。</w:t>
            </w:r>
          </w:p>
          <w:p w:rsidR="004A5529" w:rsidRDefault="004A5529" w:rsidP="00821557">
            <w:pPr>
              <w:numPr>
                <w:ilvl w:val="0"/>
                <w:numId w:val="22"/>
              </w:numPr>
              <w:snapToGrid w:val="0"/>
              <w:spacing w:line="400" w:lineRule="exact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proofErr w:type="gramStart"/>
            <w:r w:rsidRPr="006A2487">
              <w:rPr>
                <w:rFonts w:ascii="Arial" w:eastAsia="標楷體" w:hAnsi="Arial" w:cs="Arial"/>
                <w:sz w:val="26"/>
                <w:szCs w:val="26"/>
              </w:rPr>
              <w:t>108</w:t>
            </w:r>
            <w:proofErr w:type="gramEnd"/>
            <w:r w:rsidRPr="006A2487">
              <w:rPr>
                <w:rFonts w:ascii="Arial" w:eastAsia="標楷體" w:hAnsi="Arial" w:cs="Arial" w:hint="eastAsia"/>
                <w:sz w:val="26"/>
                <w:szCs w:val="26"/>
              </w:rPr>
              <w:t>年度贊助內容規劃：</w:t>
            </w:r>
            <w:r w:rsidR="00EE7AD6" w:rsidRPr="0076561D">
              <w:rPr>
                <w:rFonts w:ascii="Arial" w:eastAsia="標楷體" w:hAnsi="Arial" w:cs="Arial"/>
                <w:color w:val="FF0000"/>
                <w:sz w:val="26"/>
                <w:szCs w:val="26"/>
              </w:rPr>
              <w:t xml:space="preserve"> </w:t>
            </w:r>
          </w:p>
          <w:p w:rsidR="00383271" w:rsidRDefault="00057781" w:rsidP="00821557">
            <w:pPr>
              <w:pStyle w:val="a4"/>
              <w:numPr>
                <w:ilvl w:val="0"/>
                <w:numId w:val="40"/>
              </w:numPr>
              <w:snapToGrid w:val="0"/>
              <w:spacing w:line="40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proofErr w:type="spellStart"/>
            <w:r w:rsidRPr="00D42C56">
              <w:rPr>
                <w:rFonts w:ascii="Arial" w:eastAsia="標楷體" w:hAnsi="Arial" w:cs="Arial" w:hint="eastAsia"/>
                <w:sz w:val="26"/>
                <w:szCs w:val="26"/>
              </w:rPr>
              <w:t>Gastromonth</w:t>
            </w:r>
            <w:proofErr w:type="spellEnd"/>
            <w:r>
              <w:rPr>
                <w:rFonts w:ascii="Arial" w:eastAsia="標楷體" w:hAnsi="Arial" w:cs="Arial" w:hint="eastAsia"/>
                <w:sz w:val="26"/>
                <w:szCs w:val="26"/>
              </w:rPr>
              <w:t>：</w:t>
            </w:r>
            <w:r w:rsidRPr="00D42C56">
              <w:rPr>
                <w:rFonts w:ascii="Arial" w:eastAsia="標楷體" w:hAnsi="Arial" w:cs="Arial" w:hint="eastAsia"/>
                <w:sz w:val="26"/>
                <w:szCs w:val="26"/>
              </w:rPr>
              <w:t>WA</w:t>
            </w:r>
            <w:r w:rsidRPr="00D42C56">
              <w:rPr>
                <w:rFonts w:ascii="Arial" w:eastAsia="標楷體" w:hAnsi="Arial" w:cs="Arial" w:hint="eastAsia"/>
                <w:sz w:val="26"/>
                <w:szCs w:val="26"/>
              </w:rPr>
              <w:t>同意除持</w:t>
            </w:r>
            <w:r>
              <w:rPr>
                <w:rFonts w:ascii="Arial" w:eastAsia="標楷體" w:hAnsi="Arial" w:cs="Arial" w:hint="eastAsia"/>
                <w:sz w:val="26"/>
                <w:szCs w:val="26"/>
              </w:rPr>
              <w:t>票之國泰客戶可享有優先訂位外，將開放給國泰信用卡享有優先</w:t>
            </w:r>
            <w:proofErr w:type="gramStart"/>
            <w:r>
              <w:rPr>
                <w:rFonts w:ascii="Arial" w:eastAsia="標楷體" w:hAnsi="Arial" w:cs="Arial" w:hint="eastAsia"/>
                <w:sz w:val="26"/>
                <w:szCs w:val="26"/>
              </w:rPr>
              <w:t>訂位權</w:t>
            </w:r>
            <w:proofErr w:type="gramEnd"/>
            <w:r w:rsidRPr="00FE4B31">
              <w:rPr>
                <w:rFonts w:ascii="Arial" w:eastAsia="標楷體" w:hAnsi="Arial" w:cs="Arial" w:hint="eastAsia"/>
                <w:sz w:val="26"/>
                <w:szCs w:val="26"/>
              </w:rPr>
              <w:t>，</w:t>
            </w:r>
            <w:r w:rsidR="000F2482" w:rsidRPr="000F248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惟因</w:t>
            </w:r>
            <w:r w:rsidR="000F2482" w:rsidRPr="000F248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WA</w:t>
            </w:r>
            <w:r w:rsidR="000F2482" w:rsidRPr="000F248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與</w:t>
            </w:r>
            <w:proofErr w:type="spellStart"/>
            <w:r w:rsidR="000F2482" w:rsidRPr="000F248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FunNow</w:t>
            </w:r>
            <w:proofErr w:type="spellEnd"/>
            <w:r w:rsidR="000F2482" w:rsidRPr="000F248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未溝通</w:t>
            </w:r>
            <w:proofErr w:type="gramStart"/>
            <w:r w:rsidR="000F2482" w:rsidRPr="000F248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清楚，</w:t>
            </w:r>
            <w:proofErr w:type="gramEnd"/>
            <w:r w:rsidR="000F2482" w:rsidRPr="000F248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將調整為國泰優惠獨家優先訂位，</w:t>
            </w:r>
            <w:r w:rsidR="000F248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預計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於</w:t>
            </w:r>
            <w:r w:rsidRPr="001E67D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5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/27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起</w:t>
            </w:r>
            <w:r w:rsidRPr="001E67DC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舉辦客戶抽獎活動，</w:t>
            </w:r>
            <w:r w:rsidR="000F248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並於</w:t>
            </w:r>
            <w:r w:rsidR="000F248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5/24</w:t>
            </w:r>
            <w:r w:rsidR="000F248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發佈新聞稿，外部廣宣包括戶外數位及捷運看版，搭配集團內相關廣宣管道強力曝光。</w:t>
            </w:r>
          </w:p>
          <w:p w:rsidR="004A5529" w:rsidRPr="00057781" w:rsidRDefault="00057781" w:rsidP="000F2482">
            <w:pPr>
              <w:pStyle w:val="a4"/>
              <w:numPr>
                <w:ilvl w:val="0"/>
                <w:numId w:val="40"/>
              </w:numPr>
              <w:snapToGrid w:val="0"/>
              <w:spacing w:line="40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FE233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Min Gala</w:t>
            </w:r>
            <w:r w:rsidRPr="00FE233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：</w:t>
            </w:r>
            <w:r w:rsidRPr="00506A8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WA</w:t>
            </w:r>
            <w:r w:rsidRPr="00506A8F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已提供</w:t>
            </w:r>
            <w:r w:rsidR="00A97F0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專案簡報，並</w:t>
            </w:r>
            <w:r w:rsidR="000F248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於</w:t>
            </w:r>
            <w:r w:rsidR="000F248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5/21</w:t>
            </w:r>
            <w:r w:rsidR="000F248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召開電話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會議，</w:t>
            </w:r>
            <w:r w:rsidR="000F2482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已請子公司評估後，將再行召開討論會議確定晚宴主題及相關事宜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</w:p>
        </w:tc>
      </w:tr>
      <w:tr w:rsidR="006A664B" w:rsidTr="006A7D7C">
        <w:trPr>
          <w:trHeight w:val="990"/>
        </w:trPr>
        <w:tc>
          <w:tcPr>
            <w:tcW w:w="510" w:type="dxa"/>
            <w:vAlign w:val="center"/>
          </w:tcPr>
          <w:p w:rsidR="006A664B" w:rsidRPr="00C330F0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B556AF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電子金融</w:t>
            </w:r>
          </w:p>
          <w:p w:rsidR="006A664B" w:rsidRPr="00B556AF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月會</w:t>
            </w:r>
          </w:p>
          <w:p w:rsidR="006A664B" w:rsidRPr="00B556AF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林祐任</w:t>
            </w:r>
            <w:r w:rsidRPr="00B556AF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6A664B" w:rsidRPr="00B556AF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826" w:type="dxa"/>
            <w:vAlign w:val="center"/>
          </w:tcPr>
          <w:p w:rsidR="00703299" w:rsidRPr="00BD54B7" w:rsidRDefault="00703299" w:rsidP="00C06014">
            <w:pPr>
              <w:pStyle w:val="a4"/>
              <w:numPr>
                <w:ilvl w:val="3"/>
                <w:numId w:val="14"/>
              </w:numPr>
              <w:snapToGrid w:val="0"/>
              <w:spacing w:line="440" w:lineRule="exact"/>
              <w:ind w:leftChars="0" w:left="435" w:hanging="425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BD54B7">
              <w:rPr>
                <w:rFonts w:ascii="Arial" w:eastAsia="標楷體" w:hAnsi="Arial" w:cs="Arial" w:hint="eastAsia"/>
                <w:sz w:val="26"/>
                <w:szCs w:val="26"/>
              </w:rPr>
              <w:t>4</w:t>
            </w:r>
            <w:r w:rsidR="00EC1D5D" w:rsidRPr="00BD54B7">
              <w:rPr>
                <w:rFonts w:ascii="Arial" w:eastAsia="標楷體" w:hAnsi="Arial" w:cs="Arial" w:hint="eastAsia"/>
                <w:sz w:val="26"/>
                <w:szCs w:val="26"/>
              </w:rPr>
              <w:t>月會議紀錄已</w:t>
            </w:r>
            <w:r w:rsidRPr="00BD54B7">
              <w:rPr>
                <w:rFonts w:ascii="Arial" w:eastAsia="標楷體" w:hAnsi="Arial" w:cs="Arial" w:hint="eastAsia"/>
                <w:sz w:val="26"/>
                <w:szCs w:val="26"/>
              </w:rPr>
              <w:t>上簽</w:t>
            </w:r>
          </w:p>
          <w:p w:rsidR="00467EF2" w:rsidRPr="003C6869" w:rsidRDefault="00BD54B7" w:rsidP="00467EF2">
            <w:pPr>
              <w:pStyle w:val="a4"/>
              <w:numPr>
                <w:ilvl w:val="3"/>
                <w:numId w:val="14"/>
              </w:numPr>
              <w:snapToGrid w:val="0"/>
              <w:spacing w:line="440" w:lineRule="exact"/>
              <w:ind w:leftChars="0" w:left="435" w:hanging="425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正在</w:t>
            </w:r>
            <w:r w:rsidR="00703299" w:rsidRPr="00EC1D5D">
              <w:rPr>
                <w:rFonts w:ascii="Arial" w:eastAsia="標楷體" w:hAnsi="Arial" w:cs="Arial" w:hint="eastAsia"/>
                <w:sz w:val="26"/>
                <w:szCs w:val="26"/>
              </w:rPr>
              <w:t>詢問下半年議</w:t>
            </w:r>
            <w:r w:rsidR="00703299" w:rsidRPr="003C6869">
              <w:rPr>
                <w:rFonts w:ascii="Arial" w:eastAsia="標楷體" w:hAnsi="Arial" w:cs="Arial" w:hint="eastAsia"/>
                <w:sz w:val="26"/>
                <w:szCs w:val="26"/>
              </w:rPr>
              <w:t>題</w:t>
            </w:r>
            <w:r w:rsidR="00467EF2" w:rsidRPr="003C6869">
              <w:rPr>
                <w:rFonts w:ascii="Arial" w:eastAsia="標楷體" w:hAnsi="Arial" w:cs="Arial" w:hint="eastAsia"/>
                <w:sz w:val="26"/>
                <w:szCs w:val="26"/>
              </w:rPr>
              <w:t xml:space="preserve"> (</w:t>
            </w:r>
            <w:r w:rsidR="00467EF2" w:rsidRPr="003C6869">
              <w:rPr>
                <w:rFonts w:ascii="Arial" w:eastAsia="標楷體" w:hAnsi="Arial" w:cs="Arial" w:hint="eastAsia"/>
                <w:sz w:val="26"/>
                <w:szCs w:val="26"/>
              </w:rPr>
              <w:t>下半年時間已預訂</w:t>
            </w:r>
            <w:r w:rsidR="00467EF2" w:rsidRPr="003C6869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</w:p>
          <w:p w:rsidR="00F116D3" w:rsidRPr="00C507C9" w:rsidRDefault="00F116D3" w:rsidP="00C06014">
            <w:pPr>
              <w:pStyle w:val="a4"/>
              <w:numPr>
                <w:ilvl w:val="3"/>
                <w:numId w:val="14"/>
              </w:numPr>
              <w:snapToGrid w:val="0"/>
              <w:spacing w:line="440" w:lineRule="exact"/>
              <w:ind w:leftChars="0" w:left="435" w:hanging="425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EF6F7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2019</w:t>
            </w:r>
            <w:r w:rsidRPr="00EF6F7F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年上半年</w:t>
            </w:r>
            <w:r w:rsidRPr="00EF6F7F">
              <w:rPr>
                <w:rFonts w:ascii="Arial" w:eastAsia="標楷體" w:hAnsi="Arial" w:cs="Arial"/>
                <w:sz w:val="26"/>
                <w:szCs w:val="26"/>
              </w:rPr>
              <w:t>議題</w:t>
            </w:r>
            <w:r w:rsidR="00CF02DC" w:rsidRPr="00EF6F7F">
              <w:rPr>
                <w:rFonts w:ascii="Arial" w:eastAsia="標楷體" w:hAnsi="Arial" w:cs="Arial"/>
                <w:sz w:val="26"/>
                <w:szCs w:val="26"/>
              </w:rPr>
              <w:t>及時間</w:t>
            </w:r>
            <w:r w:rsidR="005D4144" w:rsidRPr="00EF6F7F">
              <w:rPr>
                <w:rFonts w:ascii="Arial" w:eastAsia="標楷體" w:hAnsi="Arial" w:cs="Arial"/>
                <w:sz w:val="26"/>
                <w:szCs w:val="26"/>
              </w:rPr>
              <w:t>如下</w:t>
            </w:r>
            <w:r w:rsidRPr="00EF6F7F">
              <w:rPr>
                <w:rFonts w:ascii="Arial" w:eastAsia="標楷體" w:hAnsi="Arial" w:cs="Arial"/>
                <w:sz w:val="26"/>
                <w:szCs w:val="26"/>
              </w:rPr>
              <w:t>。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5"/>
              <w:gridCol w:w="1731"/>
              <w:gridCol w:w="2118"/>
              <w:gridCol w:w="3017"/>
            </w:tblGrid>
            <w:tr w:rsidR="00C507C9" w:rsidRPr="00EF6F7F" w:rsidTr="002529C3">
              <w:trPr>
                <w:trHeight w:val="633"/>
              </w:trPr>
              <w:tc>
                <w:tcPr>
                  <w:tcW w:w="110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  <w:b/>
                      <w:bCs/>
                    </w:rPr>
                    <w:t>月份</w:t>
                  </w:r>
                </w:p>
              </w:tc>
              <w:tc>
                <w:tcPr>
                  <w:tcW w:w="173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  <w:b/>
                      <w:bCs/>
                    </w:rPr>
                    <w:t>暫定日期</w:t>
                  </w:r>
                </w:p>
              </w:tc>
              <w:tc>
                <w:tcPr>
                  <w:tcW w:w="211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C507C9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  <w:b/>
                      <w:bCs/>
                    </w:rPr>
                    <w:t>暫定報告單位</w:t>
                  </w:r>
                </w:p>
              </w:tc>
              <w:tc>
                <w:tcPr>
                  <w:tcW w:w="301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C507C9" w:rsidRPr="00EF6F7F" w:rsidRDefault="00C507C9" w:rsidP="002529C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  <w:b/>
                      <w:bCs/>
                    </w:rPr>
                    <w:t>報告專題</w:t>
                  </w:r>
                </w:p>
              </w:tc>
            </w:tr>
            <w:tr w:rsidR="006C187A" w:rsidRPr="00EF6F7F" w:rsidTr="002529C3">
              <w:trPr>
                <w:trHeight w:val="318"/>
              </w:trPr>
              <w:tc>
                <w:tcPr>
                  <w:tcW w:w="1105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6C187A" w:rsidRPr="00EF6F7F" w:rsidRDefault="006C187A" w:rsidP="006C187A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lastRenderedPageBreak/>
                    <w:t>5</w:t>
                  </w:r>
                  <w:r w:rsidRPr="00EF6F7F">
                    <w:rPr>
                      <w:rFonts w:ascii="Arial" w:eastAsia="標楷體" w:hAnsi="Arial" w:cs="Arial"/>
                    </w:rPr>
                    <w:t>月份</w:t>
                  </w:r>
                </w:p>
              </w:tc>
              <w:tc>
                <w:tcPr>
                  <w:tcW w:w="1731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6C187A" w:rsidRPr="00472276" w:rsidRDefault="00472276" w:rsidP="006C187A">
                  <w:pPr>
                    <w:jc w:val="center"/>
                    <w:rPr>
                      <w:rFonts w:ascii="Arial" w:eastAsia="標楷體" w:hAnsi="Arial" w:cs="Arial"/>
                      <w:color w:val="FF0000"/>
                    </w:rPr>
                  </w:pPr>
                  <w:r w:rsidRPr="00472276">
                    <w:rPr>
                      <w:rFonts w:ascii="Arial" w:eastAsia="標楷體" w:hAnsi="Arial" w:cs="Arial"/>
                      <w:color w:val="FF0000"/>
                    </w:rPr>
                    <w:t>6</w:t>
                  </w:r>
                  <w:r w:rsidR="006C187A" w:rsidRPr="00472276">
                    <w:rPr>
                      <w:rFonts w:ascii="Arial" w:eastAsia="標楷體" w:hAnsi="Arial" w:cs="Arial"/>
                      <w:color w:val="FF0000"/>
                    </w:rPr>
                    <w:t>/</w:t>
                  </w:r>
                  <w:r w:rsidRPr="00472276">
                    <w:rPr>
                      <w:rFonts w:ascii="Arial" w:eastAsia="標楷體" w:hAnsi="Arial" w:cs="Arial"/>
                      <w:color w:val="FF0000"/>
                    </w:rPr>
                    <w:t>4</w:t>
                  </w:r>
                  <w:r w:rsidR="006C187A" w:rsidRPr="00472276">
                    <w:rPr>
                      <w:rFonts w:ascii="Arial" w:eastAsia="標楷體" w:hAnsi="Arial" w:cs="Arial"/>
                      <w:color w:val="FF0000"/>
                    </w:rPr>
                    <w:t>(</w:t>
                  </w:r>
                  <w:r w:rsidRPr="00472276">
                    <w:rPr>
                      <w:rFonts w:ascii="Arial" w:eastAsia="標楷體" w:hAnsi="Arial" w:cs="Arial" w:hint="eastAsia"/>
                      <w:color w:val="FF0000"/>
                    </w:rPr>
                    <w:t>二</w:t>
                  </w:r>
                  <w:r w:rsidR="006C187A" w:rsidRPr="00472276">
                    <w:rPr>
                      <w:rFonts w:ascii="Arial" w:eastAsia="標楷體" w:hAnsi="Arial" w:cs="Arial"/>
                      <w:color w:val="FF0000"/>
                    </w:rPr>
                    <w:t>)</w:t>
                  </w:r>
                </w:p>
                <w:p w:rsidR="006C187A" w:rsidRPr="00693BF9" w:rsidRDefault="00472276" w:rsidP="006C187A">
                  <w:pPr>
                    <w:jc w:val="center"/>
                    <w:rPr>
                      <w:rFonts w:ascii="Arial" w:eastAsia="標楷體" w:hAnsi="Arial" w:cs="Arial"/>
                      <w:color w:val="000000" w:themeColor="text1"/>
                    </w:rPr>
                  </w:pPr>
                  <w:r w:rsidRPr="00472276">
                    <w:rPr>
                      <w:rFonts w:ascii="Arial" w:eastAsia="標楷體" w:hAnsi="Arial" w:cs="Arial"/>
                      <w:color w:val="FF0000"/>
                    </w:rPr>
                    <w:t>1</w:t>
                  </w:r>
                  <w:r w:rsidRPr="00472276">
                    <w:rPr>
                      <w:rFonts w:ascii="Arial" w:eastAsia="標楷體" w:hAnsi="Arial" w:cs="Arial" w:hint="eastAsia"/>
                      <w:color w:val="FF0000"/>
                    </w:rPr>
                    <w:t>5</w:t>
                  </w:r>
                  <w:r w:rsidRPr="00472276">
                    <w:rPr>
                      <w:rFonts w:ascii="Arial" w:eastAsia="標楷體" w:hAnsi="Arial" w:cs="Arial"/>
                      <w:color w:val="FF0000"/>
                    </w:rPr>
                    <w:t>:</w:t>
                  </w:r>
                  <w:r w:rsidRPr="00472276">
                    <w:rPr>
                      <w:rFonts w:ascii="Arial" w:eastAsia="標楷體" w:hAnsi="Arial" w:cs="Arial" w:hint="eastAsia"/>
                      <w:color w:val="FF0000"/>
                    </w:rPr>
                    <w:t>3</w:t>
                  </w:r>
                  <w:r w:rsidR="006C187A" w:rsidRPr="00472276">
                    <w:rPr>
                      <w:rFonts w:ascii="Arial" w:eastAsia="標楷體" w:hAnsi="Arial" w:cs="Arial"/>
                      <w:color w:val="FF0000"/>
                    </w:rPr>
                    <w:t>0</w:t>
                  </w: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6C187A" w:rsidRPr="00472276" w:rsidRDefault="006C187A" w:rsidP="006C187A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472276">
                    <w:rPr>
                      <w:rFonts w:ascii="Arial" w:eastAsia="標楷體" w:hAnsi="Arial" w:cs="Arial"/>
                    </w:rPr>
                    <w:t xml:space="preserve">(1) </w:t>
                  </w:r>
                  <w:proofErr w:type="gramStart"/>
                  <w:r w:rsidR="002529C3" w:rsidRPr="00472276">
                    <w:rPr>
                      <w:rFonts w:ascii="Arial" w:eastAsia="標楷體" w:hAnsi="Arial" w:cs="Arial"/>
                    </w:rPr>
                    <w:t>銀行</w:t>
                  </w:r>
                  <w:r w:rsidR="002529C3" w:rsidRPr="00472276">
                    <w:rPr>
                      <w:rFonts w:ascii="Arial" w:eastAsia="標楷體" w:hAnsi="Arial" w:cs="Arial" w:hint="eastAsia"/>
                    </w:rPr>
                    <w:t>數銀</w:t>
                  </w:r>
                  <w:proofErr w:type="gramEnd"/>
                </w:p>
              </w:tc>
              <w:tc>
                <w:tcPr>
                  <w:tcW w:w="30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6C187A" w:rsidRPr="00472276" w:rsidRDefault="002529C3" w:rsidP="002529C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472276">
                    <w:rPr>
                      <w:rFonts w:ascii="Arial" w:eastAsia="標楷體" w:hAnsi="Arial" w:cs="Arial"/>
                    </w:rPr>
                    <w:t>人臉</w:t>
                  </w:r>
                  <w:r w:rsidRPr="00472276">
                    <w:rPr>
                      <w:rFonts w:ascii="Arial" w:eastAsia="標楷體" w:hAnsi="Arial" w:cs="Arial"/>
                    </w:rPr>
                    <w:t>/</w:t>
                  </w:r>
                  <w:r w:rsidRPr="00472276">
                    <w:rPr>
                      <w:rFonts w:ascii="Arial" w:eastAsia="標楷體" w:hAnsi="Arial" w:cs="Arial"/>
                    </w:rPr>
                    <w:t>視訊服務介紹</w:t>
                  </w:r>
                </w:p>
              </w:tc>
            </w:tr>
            <w:tr w:rsidR="0085501E" w:rsidRPr="00EF6F7F" w:rsidTr="002529C3">
              <w:trPr>
                <w:trHeight w:val="318"/>
              </w:trPr>
              <w:tc>
                <w:tcPr>
                  <w:tcW w:w="1105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85501E" w:rsidRPr="00EF6F7F" w:rsidRDefault="0085501E" w:rsidP="000E1391">
                  <w:pPr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731" w:type="dxa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85501E" w:rsidRPr="00693BF9" w:rsidRDefault="0085501E" w:rsidP="000E1391">
                  <w:pPr>
                    <w:jc w:val="center"/>
                    <w:rPr>
                      <w:rFonts w:ascii="Arial" w:eastAsia="標楷體" w:hAnsi="Arial" w:cs="Arial"/>
                      <w:color w:val="000000" w:themeColor="text1"/>
                    </w:rPr>
                  </w:pP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A215E" w:rsidRPr="00472276" w:rsidRDefault="009A215E" w:rsidP="009A215E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472276">
                    <w:rPr>
                      <w:rFonts w:ascii="Arial" w:eastAsia="標楷體" w:hAnsi="Arial" w:cs="Arial" w:hint="eastAsia"/>
                    </w:rPr>
                    <w:t>(2)</w:t>
                  </w:r>
                  <w:r w:rsidRPr="00472276">
                    <w:rPr>
                      <w:rFonts w:ascii="Arial" w:eastAsia="標楷體" w:hAnsi="Arial" w:cs="Arial"/>
                    </w:rPr>
                    <w:br/>
                  </w:r>
                  <w:r w:rsidRPr="00472276">
                    <w:rPr>
                      <w:rFonts w:ascii="Arial" w:eastAsia="標楷體" w:hAnsi="Arial" w:cs="Arial" w:hint="eastAsia"/>
                    </w:rPr>
                    <w:t>銀行系統開發部</w:t>
                  </w:r>
                </w:p>
                <w:p w:rsidR="009A215E" w:rsidRPr="00472276" w:rsidRDefault="009A215E" w:rsidP="009A215E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472276">
                    <w:rPr>
                      <w:rFonts w:ascii="Arial" w:eastAsia="標楷體" w:hAnsi="Arial" w:cs="Arial" w:hint="eastAsia"/>
                    </w:rPr>
                    <w:t>銀行數位資訊部</w:t>
                  </w:r>
                </w:p>
              </w:tc>
              <w:tc>
                <w:tcPr>
                  <w:tcW w:w="30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85501E" w:rsidRPr="00472276" w:rsidRDefault="009A215E" w:rsidP="002529C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472276">
                    <w:rPr>
                      <w:rFonts w:ascii="Arial" w:eastAsia="標楷體" w:hAnsi="Arial" w:cs="Arial" w:hint="eastAsia"/>
                    </w:rPr>
                    <w:t>行動</w:t>
                  </w:r>
                  <w:proofErr w:type="gramStart"/>
                  <w:r w:rsidRPr="00472276">
                    <w:rPr>
                      <w:rFonts w:ascii="Arial" w:eastAsia="標楷體" w:hAnsi="Arial" w:cs="Arial" w:hint="eastAsia"/>
                    </w:rPr>
                    <w:t>企網銀</w:t>
                  </w:r>
                  <w:proofErr w:type="gramEnd"/>
                  <w:r w:rsidRPr="00472276">
                    <w:rPr>
                      <w:rFonts w:ascii="Arial" w:eastAsia="標楷體" w:hAnsi="Arial" w:cs="Arial" w:hint="eastAsia"/>
                    </w:rPr>
                    <w:t>APP</w:t>
                  </w:r>
                  <w:r w:rsidRPr="00472276">
                    <w:rPr>
                      <w:rFonts w:ascii="Arial" w:eastAsia="標楷體" w:hAnsi="Arial" w:cs="Arial" w:hint="eastAsia"/>
                    </w:rPr>
                    <w:t>專案</w:t>
                  </w:r>
                </w:p>
              </w:tc>
            </w:tr>
            <w:tr w:rsidR="000E1391" w:rsidRPr="00EF6F7F" w:rsidTr="002529C3">
              <w:trPr>
                <w:trHeight w:val="318"/>
              </w:trPr>
              <w:tc>
                <w:tcPr>
                  <w:tcW w:w="1105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0E1391" w:rsidRPr="00EF6F7F" w:rsidRDefault="000E1391" w:rsidP="000E1391">
                  <w:pPr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731" w:type="dxa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0E1391" w:rsidRPr="00EF6F7F" w:rsidRDefault="000E1391" w:rsidP="000E1391">
                  <w:pPr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0E1391" w:rsidRPr="00472276" w:rsidRDefault="0085501E" w:rsidP="000E1391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472276">
                    <w:rPr>
                      <w:rFonts w:ascii="Arial" w:eastAsia="標楷體" w:hAnsi="Arial" w:cs="Arial"/>
                    </w:rPr>
                    <w:t>(3)</w:t>
                  </w:r>
                  <w:r w:rsidR="000E1391" w:rsidRPr="00472276">
                    <w:rPr>
                      <w:rFonts w:ascii="Arial" w:eastAsia="標楷體" w:hAnsi="Arial" w:cs="Arial"/>
                    </w:rPr>
                    <w:t xml:space="preserve"> </w:t>
                  </w:r>
                  <w:r w:rsidR="002529C3" w:rsidRPr="00472276">
                    <w:rPr>
                      <w:rFonts w:ascii="Arial" w:eastAsia="標楷體" w:hAnsi="Arial" w:cs="Arial"/>
                    </w:rPr>
                    <w:t>產險</w:t>
                  </w:r>
                  <w:r w:rsidR="002529C3" w:rsidRPr="00472276">
                    <w:rPr>
                      <w:rFonts w:ascii="Arial" w:eastAsia="標楷體" w:hAnsi="Arial" w:cs="Arial" w:hint="eastAsia"/>
                    </w:rPr>
                    <w:t>數發</w:t>
                  </w:r>
                </w:p>
              </w:tc>
              <w:tc>
                <w:tcPr>
                  <w:tcW w:w="30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0E1391" w:rsidRPr="00472276" w:rsidRDefault="002529C3" w:rsidP="002529C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472276">
                    <w:rPr>
                      <w:rFonts w:ascii="Arial" w:eastAsia="標楷體" w:hAnsi="Arial" w:cs="Arial" w:hint="eastAsia"/>
                    </w:rPr>
                    <w:t>學界診斷書判讀合作專案</w:t>
                  </w:r>
                </w:p>
              </w:tc>
            </w:tr>
            <w:tr w:rsidR="002529C3" w:rsidRPr="00EF6F7F" w:rsidTr="002529C3">
              <w:trPr>
                <w:trHeight w:val="318"/>
              </w:trPr>
              <w:tc>
                <w:tcPr>
                  <w:tcW w:w="1105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529C3" w:rsidRPr="00EF6F7F" w:rsidRDefault="002529C3" w:rsidP="002529C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6</w:t>
                  </w:r>
                  <w:r w:rsidRPr="00EF6F7F">
                    <w:rPr>
                      <w:rFonts w:ascii="Arial" w:eastAsia="標楷體" w:hAnsi="Arial" w:cs="Arial"/>
                    </w:rPr>
                    <w:t>月份</w:t>
                  </w:r>
                </w:p>
              </w:tc>
              <w:tc>
                <w:tcPr>
                  <w:tcW w:w="1731" w:type="dxa"/>
                  <w:vMerge w:val="restar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:rsidR="002529C3" w:rsidRPr="00EF6F7F" w:rsidRDefault="002529C3" w:rsidP="002529C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EF6F7F">
                    <w:rPr>
                      <w:rFonts w:ascii="Arial" w:eastAsia="標楷體" w:hAnsi="Arial" w:cs="Arial"/>
                    </w:rPr>
                    <w:t>6/2</w:t>
                  </w:r>
                  <w:r w:rsidRPr="00EF6F7F">
                    <w:rPr>
                      <w:rFonts w:ascii="Arial" w:eastAsia="標楷體" w:hAnsi="Arial" w:cs="Arial" w:hint="eastAsia"/>
                    </w:rPr>
                    <w:t>5</w:t>
                  </w:r>
                  <w:r w:rsidRPr="00EF6F7F">
                    <w:rPr>
                      <w:rFonts w:ascii="Arial" w:eastAsia="標楷體" w:hAnsi="Arial" w:cs="Arial"/>
                    </w:rPr>
                    <w:t>(</w:t>
                  </w:r>
                  <w:r w:rsidRPr="00EF6F7F">
                    <w:rPr>
                      <w:rFonts w:ascii="Arial" w:eastAsia="標楷體" w:hAnsi="Arial" w:cs="Arial" w:hint="eastAsia"/>
                    </w:rPr>
                    <w:t>二</w:t>
                  </w:r>
                  <w:r w:rsidRPr="00EF6F7F">
                    <w:rPr>
                      <w:rFonts w:ascii="Arial" w:eastAsia="標楷體" w:hAnsi="Arial" w:cs="Arial"/>
                    </w:rPr>
                    <w:t>)</w:t>
                  </w:r>
                </w:p>
                <w:p w:rsidR="002529C3" w:rsidRPr="00EF6F7F" w:rsidRDefault="002529C3" w:rsidP="002529C3">
                  <w:pPr>
                    <w:jc w:val="center"/>
                    <w:rPr>
                      <w:rFonts w:ascii="Arial" w:eastAsia="標楷體" w:hAnsi="Arial" w:cs="Arial"/>
                      <w:b/>
                    </w:rPr>
                  </w:pPr>
                  <w:r w:rsidRPr="00EF6F7F">
                    <w:rPr>
                      <w:rFonts w:ascii="Arial" w:eastAsia="標楷體" w:hAnsi="Arial" w:cs="Arial"/>
                      <w:b/>
                    </w:rPr>
                    <w:t>1</w:t>
                  </w:r>
                  <w:r w:rsidRPr="00EF6F7F">
                    <w:rPr>
                      <w:rFonts w:ascii="Arial" w:eastAsia="標楷體" w:hAnsi="Arial" w:cs="Arial" w:hint="eastAsia"/>
                      <w:b/>
                    </w:rPr>
                    <w:t>0</w:t>
                  </w:r>
                  <w:r w:rsidRPr="00EF6F7F">
                    <w:rPr>
                      <w:rFonts w:ascii="Arial" w:eastAsia="標楷體" w:hAnsi="Arial" w:cs="Arial"/>
                      <w:b/>
                    </w:rPr>
                    <w:t>:</w:t>
                  </w:r>
                  <w:r w:rsidRPr="00EF6F7F">
                    <w:rPr>
                      <w:rFonts w:ascii="Arial" w:eastAsia="標楷體" w:hAnsi="Arial" w:cs="Arial" w:hint="eastAsia"/>
                      <w:b/>
                    </w:rPr>
                    <w:t>3</w:t>
                  </w:r>
                  <w:r w:rsidRPr="00EF6F7F">
                    <w:rPr>
                      <w:rFonts w:ascii="Arial" w:eastAsia="標楷體" w:hAnsi="Arial" w:cs="Arial"/>
                      <w:b/>
                    </w:rPr>
                    <w:t>0</w:t>
                  </w: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529C3" w:rsidRPr="00472276" w:rsidRDefault="002529C3" w:rsidP="002529C3">
                  <w:pPr>
                    <w:jc w:val="both"/>
                    <w:rPr>
                      <w:rFonts w:ascii="Arial" w:eastAsia="標楷體" w:hAnsi="Arial" w:cs="Arial"/>
                    </w:rPr>
                  </w:pPr>
                  <w:r w:rsidRPr="00472276">
                    <w:rPr>
                      <w:rFonts w:ascii="Arial" w:eastAsia="標楷體" w:hAnsi="Arial" w:cs="Arial"/>
                    </w:rPr>
                    <w:t xml:space="preserve">(1) </w:t>
                  </w:r>
                  <w:proofErr w:type="gramStart"/>
                  <w:r w:rsidRPr="00472276">
                    <w:rPr>
                      <w:rFonts w:ascii="Arial" w:eastAsia="標楷體" w:hAnsi="Arial" w:cs="Arial"/>
                    </w:rPr>
                    <w:t>銀行</w:t>
                  </w:r>
                  <w:r w:rsidRPr="00472276">
                    <w:rPr>
                      <w:rFonts w:ascii="Arial" w:eastAsia="標楷體" w:hAnsi="Arial" w:cs="Arial" w:hint="eastAsia"/>
                    </w:rPr>
                    <w:t>數銀</w:t>
                  </w:r>
                  <w:proofErr w:type="gramEnd"/>
                </w:p>
              </w:tc>
              <w:tc>
                <w:tcPr>
                  <w:tcW w:w="30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529C3" w:rsidRPr="00472276" w:rsidRDefault="002529C3" w:rsidP="002529C3">
                  <w:pPr>
                    <w:jc w:val="center"/>
                    <w:rPr>
                      <w:rFonts w:ascii="Arial" w:eastAsia="標楷體" w:hAnsi="Arial" w:cs="Arial"/>
                    </w:rPr>
                  </w:pPr>
                  <w:r w:rsidRPr="00472276">
                    <w:rPr>
                      <w:rFonts w:ascii="Arial" w:eastAsia="標楷體" w:hAnsi="Arial" w:cs="Arial"/>
                    </w:rPr>
                    <w:t xml:space="preserve">SSO </w:t>
                  </w:r>
                  <w:r w:rsidRPr="00472276">
                    <w:rPr>
                      <w:rFonts w:ascii="Arial" w:eastAsia="標楷體" w:hAnsi="Arial" w:cs="Arial"/>
                    </w:rPr>
                    <w:t>身分認證機制</w:t>
                  </w:r>
                </w:p>
              </w:tc>
            </w:tr>
            <w:tr w:rsidR="002529C3" w:rsidRPr="00EF6F7F" w:rsidTr="002529C3">
              <w:trPr>
                <w:trHeight w:val="318"/>
              </w:trPr>
              <w:tc>
                <w:tcPr>
                  <w:tcW w:w="1105" w:type="dxa"/>
                  <w:vMerge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529C3" w:rsidRPr="00EF6F7F" w:rsidRDefault="002529C3" w:rsidP="002529C3">
                  <w:pPr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1731" w:type="dxa"/>
                  <w:vMerge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529C3" w:rsidRPr="00EF6F7F" w:rsidRDefault="002529C3" w:rsidP="002529C3">
                  <w:pPr>
                    <w:jc w:val="center"/>
                    <w:rPr>
                      <w:rFonts w:ascii="Arial" w:eastAsia="標楷體" w:hAnsi="Arial" w:cs="Arial"/>
                    </w:rPr>
                  </w:pPr>
                </w:p>
              </w:tc>
              <w:tc>
                <w:tcPr>
                  <w:tcW w:w="211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2529C3" w:rsidRDefault="002529C3" w:rsidP="002529C3">
                  <w:r>
                    <w:rPr>
                      <w:rFonts w:ascii="Arial" w:eastAsia="標楷體" w:hAnsi="Arial" w:cs="Arial" w:hint="eastAsia"/>
                    </w:rPr>
                    <w:t>(2)</w:t>
                  </w:r>
                  <w:r>
                    <w:rPr>
                      <w:rFonts w:ascii="Arial" w:eastAsia="標楷體" w:hAnsi="Arial" w:cs="Arial"/>
                    </w:rPr>
                    <w:t xml:space="preserve"> </w:t>
                  </w:r>
                  <w:r w:rsidRPr="002529C3">
                    <w:rPr>
                      <w:rFonts w:ascii="Arial" w:eastAsia="標楷體" w:hAnsi="Arial" w:cs="Arial"/>
                    </w:rPr>
                    <w:t>人壽數發</w:t>
                  </w:r>
                </w:p>
              </w:tc>
              <w:tc>
                <w:tcPr>
                  <w:tcW w:w="301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DE9D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529C3" w:rsidRDefault="002529C3" w:rsidP="002529C3">
                  <w:pPr>
                    <w:jc w:val="center"/>
                  </w:pPr>
                  <w:r w:rsidRPr="00F01735">
                    <w:rPr>
                      <w:rFonts w:ascii="Arial" w:eastAsia="標楷體" w:hAnsi="Arial" w:cs="Arial"/>
                    </w:rPr>
                    <w:t>CRM2.0</w:t>
                  </w:r>
                  <w:r w:rsidRPr="00F01735">
                    <w:rPr>
                      <w:rFonts w:ascii="Arial" w:eastAsia="標楷體" w:hAnsi="Arial" w:cs="Arial"/>
                    </w:rPr>
                    <w:t>專案改版規劃與執行進展</w:t>
                  </w:r>
                </w:p>
              </w:tc>
            </w:tr>
          </w:tbl>
          <w:p w:rsidR="006A664B" w:rsidRPr="00CF02DC" w:rsidRDefault="00F116D3" w:rsidP="00953CA5">
            <w:pPr>
              <w:rPr>
                <w:rFonts w:ascii="Arial" w:eastAsia="標楷體" w:hAnsi="Arial" w:cs="Arial"/>
                <w:color w:val="000000"/>
                <w:sz w:val="26"/>
                <w:szCs w:val="26"/>
              </w:rPr>
            </w:pPr>
            <w:r w:rsidRPr="00CF02DC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B96F90" w:rsidTr="006C7A15">
        <w:trPr>
          <w:trHeight w:val="557"/>
        </w:trPr>
        <w:tc>
          <w:tcPr>
            <w:tcW w:w="510" w:type="dxa"/>
            <w:vAlign w:val="center"/>
          </w:tcPr>
          <w:p w:rsidR="00B96F90" w:rsidRPr="003E453E" w:rsidRDefault="00B96F90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B96F90" w:rsidRDefault="00830C77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電競</w:t>
            </w:r>
          </w:p>
          <w:p w:rsidR="00B96F90" w:rsidRDefault="00B96F90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行銷廣宣</w:t>
            </w:r>
          </w:p>
          <w:p w:rsidR="00B96F90" w:rsidRDefault="00B96F90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【張婷雅】</w:t>
            </w:r>
          </w:p>
          <w:p w:rsidR="00B96F90" w:rsidRDefault="00B96F90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【鄭晏羽】</w:t>
            </w:r>
          </w:p>
          <w:p w:rsidR="00B96F90" w:rsidRDefault="00B96F90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【張峻銘】</w:t>
            </w:r>
          </w:p>
          <w:p w:rsidR="00CC265B" w:rsidRDefault="00CC265B" w:rsidP="00405863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林辰</w:t>
            </w: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826" w:type="dxa"/>
          </w:tcPr>
          <w:p w:rsidR="006A4722" w:rsidRPr="00F46352" w:rsidRDefault="006A4722" w:rsidP="00821557">
            <w:pPr>
              <w:pStyle w:val="a4"/>
              <w:widowControl/>
              <w:numPr>
                <w:ilvl w:val="0"/>
                <w:numId w:val="29"/>
              </w:numPr>
              <w:spacing w:line="440" w:lineRule="exact"/>
              <w:ind w:leftChars="0" w:right="120"/>
              <w:rPr>
                <w:rFonts w:ascii="Arial" w:eastAsia="標楷體" w:hAnsi="Arial" w:cs="Arial"/>
                <w:color w:val="000000" w:themeColor="text1"/>
              </w:rPr>
            </w:pPr>
            <w:r w:rsidRPr="00F46352">
              <w:rPr>
                <w:rFonts w:ascii="Arial" w:eastAsia="標楷體" w:hAnsi="Arial" w:cs="Arial"/>
                <w:color w:val="000000" w:themeColor="text1"/>
              </w:rPr>
              <w:t>社群方向：增加</w:t>
            </w:r>
            <w:proofErr w:type="gramStart"/>
            <w:r w:rsidRPr="00F46352">
              <w:rPr>
                <w:rFonts w:ascii="Arial" w:eastAsia="標楷體" w:hAnsi="Arial" w:cs="Arial"/>
                <w:color w:val="000000" w:themeColor="text1"/>
              </w:rPr>
              <w:t>電競類</w:t>
            </w:r>
            <w:proofErr w:type="gramEnd"/>
            <w:r w:rsidRPr="00F46352">
              <w:rPr>
                <w:rFonts w:ascii="Arial" w:eastAsia="標楷體" w:hAnsi="Arial" w:cs="Arial"/>
                <w:color w:val="000000" w:themeColor="text1"/>
              </w:rPr>
              <w:t>議題，提升戰隊專業形象，</w:t>
            </w:r>
            <w:proofErr w:type="gramStart"/>
            <w:r w:rsidRPr="00F46352">
              <w:rPr>
                <w:rFonts w:ascii="Arial" w:eastAsia="標楷體" w:hAnsi="Arial" w:cs="Arial"/>
                <w:color w:val="000000" w:themeColor="text1"/>
              </w:rPr>
              <w:t>配合投廣觸及</w:t>
            </w:r>
            <w:proofErr w:type="gramEnd"/>
            <w:r w:rsidRPr="00F46352">
              <w:rPr>
                <w:rFonts w:ascii="Arial" w:eastAsia="標楷體" w:hAnsi="Arial" w:cs="Arial"/>
                <w:color w:val="000000" w:themeColor="text1"/>
              </w:rPr>
              <w:t>非傳說對決</w:t>
            </w:r>
            <w:r w:rsidRPr="00F46352">
              <w:rPr>
                <w:rFonts w:ascii="Arial" w:eastAsia="標楷體" w:hAnsi="Arial" w:cs="Arial"/>
                <w:color w:val="000000" w:themeColor="text1"/>
              </w:rPr>
              <w:t>TA</w:t>
            </w:r>
            <w:r w:rsidRPr="00F46352">
              <w:rPr>
                <w:rFonts w:ascii="Arial" w:eastAsia="標楷體" w:hAnsi="Arial" w:cs="Arial"/>
                <w:color w:val="000000" w:themeColor="text1"/>
              </w:rPr>
              <w:t>。</w:t>
            </w:r>
          </w:p>
          <w:p w:rsidR="00F73FD8" w:rsidRPr="00F46352" w:rsidRDefault="00F73FD8" w:rsidP="00821557">
            <w:pPr>
              <w:pStyle w:val="a4"/>
              <w:widowControl/>
              <w:numPr>
                <w:ilvl w:val="0"/>
                <w:numId w:val="29"/>
              </w:numPr>
              <w:spacing w:line="440" w:lineRule="exact"/>
              <w:ind w:leftChars="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F46352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年度目標進展率：</w:t>
            </w:r>
            <w:r w:rsidRPr="00F46352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 xml:space="preserve">                  </w:t>
            </w:r>
          </w:p>
          <w:tbl>
            <w:tblPr>
              <w:tblW w:w="830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640"/>
              <w:gridCol w:w="814"/>
              <w:gridCol w:w="1559"/>
              <w:gridCol w:w="2327"/>
              <w:gridCol w:w="1660"/>
              <w:gridCol w:w="1300"/>
            </w:tblGrid>
            <w:tr w:rsidR="00A7553D" w:rsidRPr="00F46352" w:rsidTr="00C960B5">
              <w:trPr>
                <w:trHeight w:val="630"/>
                <w:jc w:val="center"/>
              </w:trPr>
              <w:tc>
                <w:tcPr>
                  <w:tcW w:w="640" w:type="dxa"/>
                  <w:shd w:val="clear" w:color="auto" w:fill="auto"/>
                  <w:noWrap/>
                  <w:vAlign w:val="center"/>
                  <w:hideMark/>
                </w:tcPr>
                <w:p w:rsidR="00A7553D" w:rsidRPr="00F46352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月份</w:t>
                  </w:r>
                </w:p>
              </w:tc>
              <w:tc>
                <w:tcPr>
                  <w:tcW w:w="814" w:type="dxa"/>
                  <w:shd w:val="clear" w:color="auto" w:fill="auto"/>
                  <w:noWrap/>
                  <w:vAlign w:val="center"/>
                  <w:hideMark/>
                </w:tcPr>
                <w:p w:rsidR="00A7553D" w:rsidRPr="00F46352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proofErr w:type="gramStart"/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週</w:t>
                  </w:r>
                  <w:proofErr w:type="gramEnd"/>
                </w:p>
              </w:tc>
              <w:tc>
                <w:tcPr>
                  <w:tcW w:w="1559" w:type="dxa"/>
                  <w:shd w:val="clear" w:color="auto" w:fill="auto"/>
                  <w:noWrap/>
                  <w:vAlign w:val="center"/>
                  <w:hideMark/>
                </w:tcPr>
                <w:p w:rsidR="00A7553D" w:rsidRPr="00F46352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總粉絲數</w:t>
                  </w:r>
                </w:p>
              </w:tc>
              <w:tc>
                <w:tcPr>
                  <w:tcW w:w="2327" w:type="dxa"/>
                  <w:shd w:val="clear" w:color="auto" w:fill="auto"/>
                  <w:vAlign w:val="center"/>
                  <w:hideMark/>
                </w:tcPr>
                <w:p w:rsidR="00A7553D" w:rsidRPr="00F46352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proofErr w:type="spellStart"/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WoW</w:t>
                  </w:r>
                  <w:proofErr w:type="spellEnd"/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br/>
                    <w:t>(</w:t>
                  </w: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與前期比較</w:t>
                  </w: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1660" w:type="dxa"/>
                  <w:shd w:val="clear" w:color="auto" w:fill="auto"/>
                  <w:vAlign w:val="center"/>
                  <w:hideMark/>
                </w:tcPr>
                <w:p w:rsidR="00A7553D" w:rsidRPr="00F46352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年度進展率</w:t>
                  </w: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br/>
                    <w:t>(+24,520)</w:t>
                  </w:r>
                </w:p>
              </w:tc>
              <w:tc>
                <w:tcPr>
                  <w:tcW w:w="1300" w:type="dxa"/>
                  <w:shd w:val="clear" w:color="auto" w:fill="auto"/>
                  <w:noWrap/>
                  <w:vAlign w:val="center"/>
                  <w:hideMark/>
                </w:tcPr>
                <w:p w:rsidR="00A7553D" w:rsidRPr="00F46352" w:rsidRDefault="00A7553D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2"/>
                      <w:szCs w:val="22"/>
                    </w:rPr>
                    <w:t>互動率</w:t>
                  </w:r>
                </w:p>
              </w:tc>
            </w:tr>
            <w:tr w:rsidR="00E46CE0" w:rsidRPr="00F46352" w:rsidTr="00C960B5">
              <w:trPr>
                <w:trHeight w:val="330"/>
                <w:jc w:val="center"/>
              </w:trPr>
              <w:tc>
                <w:tcPr>
                  <w:tcW w:w="640" w:type="dxa"/>
                  <w:vMerge w:val="restart"/>
                  <w:vAlign w:val="center"/>
                </w:tcPr>
                <w:p w:rsidR="00E46CE0" w:rsidRPr="00600EA6" w:rsidRDefault="00E46CE0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M</w:t>
                  </w:r>
                  <w:r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  <w:t>AY</w:t>
                  </w:r>
                </w:p>
              </w:tc>
              <w:tc>
                <w:tcPr>
                  <w:tcW w:w="814" w:type="dxa"/>
                  <w:shd w:val="clear" w:color="auto" w:fill="auto"/>
                  <w:noWrap/>
                  <w:vAlign w:val="center"/>
                </w:tcPr>
                <w:p w:rsidR="00E46CE0" w:rsidRPr="00E46CE0" w:rsidRDefault="00E46CE0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E46CE0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W2</w:t>
                  </w:r>
                </w:p>
              </w:tc>
              <w:tc>
                <w:tcPr>
                  <w:tcW w:w="1559" w:type="dxa"/>
                  <w:shd w:val="clear" w:color="auto" w:fill="auto"/>
                  <w:noWrap/>
                  <w:vAlign w:val="center"/>
                </w:tcPr>
                <w:p w:rsidR="00E46CE0" w:rsidRPr="00E46CE0" w:rsidRDefault="00E46CE0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E46CE0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25,357</w:t>
                  </w:r>
                </w:p>
              </w:tc>
              <w:tc>
                <w:tcPr>
                  <w:tcW w:w="2327" w:type="dxa"/>
                  <w:shd w:val="clear" w:color="auto" w:fill="auto"/>
                  <w:noWrap/>
                  <w:vAlign w:val="center"/>
                </w:tcPr>
                <w:p w:rsidR="00E46CE0" w:rsidRPr="00E46CE0" w:rsidRDefault="00E46CE0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E46CE0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776(-15.19%)</w:t>
                  </w:r>
                </w:p>
              </w:tc>
              <w:tc>
                <w:tcPr>
                  <w:tcW w:w="1660" w:type="dxa"/>
                  <w:shd w:val="clear" w:color="auto" w:fill="auto"/>
                  <w:noWrap/>
                  <w:vAlign w:val="center"/>
                </w:tcPr>
                <w:p w:rsidR="00E46CE0" w:rsidRPr="00E46CE0" w:rsidRDefault="00E46CE0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E46CE0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39.63%</w:t>
                  </w:r>
                </w:p>
              </w:tc>
              <w:tc>
                <w:tcPr>
                  <w:tcW w:w="1300" w:type="dxa"/>
                  <w:shd w:val="clear" w:color="auto" w:fill="auto"/>
                  <w:noWrap/>
                  <w:vAlign w:val="center"/>
                </w:tcPr>
                <w:p w:rsidR="00E46CE0" w:rsidRPr="00E46CE0" w:rsidRDefault="00E46CE0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  <w:r w:rsidRPr="00E46CE0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</w:rPr>
                    <w:t>24.36%</w:t>
                  </w:r>
                </w:p>
              </w:tc>
            </w:tr>
            <w:tr w:rsidR="00E46CE0" w:rsidRPr="00F46352" w:rsidTr="00C960B5">
              <w:trPr>
                <w:trHeight w:val="330"/>
                <w:jc w:val="center"/>
              </w:trPr>
              <w:tc>
                <w:tcPr>
                  <w:tcW w:w="640" w:type="dxa"/>
                  <w:vMerge/>
                  <w:vAlign w:val="center"/>
                </w:tcPr>
                <w:p w:rsidR="00E46CE0" w:rsidRPr="00600EA6" w:rsidRDefault="00E46CE0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</w:rPr>
                  </w:pPr>
                </w:p>
              </w:tc>
              <w:tc>
                <w:tcPr>
                  <w:tcW w:w="814" w:type="dxa"/>
                  <w:shd w:val="clear" w:color="auto" w:fill="auto"/>
                  <w:noWrap/>
                  <w:vAlign w:val="center"/>
                </w:tcPr>
                <w:p w:rsidR="00E46CE0" w:rsidRDefault="00E46CE0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</w:rPr>
                    <w:t>W3</w:t>
                  </w:r>
                </w:p>
              </w:tc>
              <w:tc>
                <w:tcPr>
                  <w:tcW w:w="1559" w:type="dxa"/>
                  <w:shd w:val="clear" w:color="auto" w:fill="auto"/>
                  <w:noWrap/>
                  <w:vAlign w:val="center"/>
                </w:tcPr>
                <w:p w:rsidR="00E46CE0" w:rsidRDefault="00E46CE0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</w:rPr>
                    <w:t>25</w:t>
                  </w:r>
                  <w:r>
                    <w:rPr>
                      <w:rFonts w:ascii="Arial" w:eastAsia="標楷體" w:hAnsi="Arial" w:cs="Arial"/>
                      <w:color w:val="FF0000"/>
                      <w:kern w:val="0"/>
                    </w:rPr>
                    <w:t>,527</w:t>
                  </w:r>
                </w:p>
              </w:tc>
              <w:tc>
                <w:tcPr>
                  <w:tcW w:w="2327" w:type="dxa"/>
                  <w:shd w:val="clear" w:color="auto" w:fill="auto"/>
                  <w:noWrap/>
                  <w:vAlign w:val="center"/>
                </w:tcPr>
                <w:p w:rsidR="00E46CE0" w:rsidRDefault="00E46CE0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</w:rPr>
                    <w:t>170(-78.09%)</w:t>
                  </w:r>
                </w:p>
              </w:tc>
              <w:tc>
                <w:tcPr>
                  <w:tcW w:w="1660" w:type="dxa"/>
                  <w:shd w:val="clear" w:color="auto" w:fill="auto"/>
                  <w:noWrap/>
                  <w:vAlign w:val="center"/>
                </w:tcPr>
                <w:p w:rsidR="00E46CE0" w:rsidRDefault="00E46CE0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</w:rPr>
                    <w:t>40.32%</w:t>
                  </w:r>
                </w:p>
              </w:tc>
              <w:tc>
                <w:tcPr>
                  <w:tcW w:w="1300" w:type="dxa"/>
                  <w:shd w:val="clear" w:color="auto" w:fill="auto"/>
                  <w:noWrap/>
                  <w:vAlign w:val="center"/>
                </w:tcPr>
                <w:p w:rsidR="00E46CE0" w:rsidRDefault="00E46CE0" w:rsidP="00A7553D">
                  <w:pPr>
                    <w:widowControl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</w:rPr>
                  </w:pPr>
                  <w:r>
                    <w:rPr>
                      <w:rFonts w:ascii="Arial" w:eastAsia="標楷體" w:hAnsi="Arial" w:cs="Arial" w:hint="eastAsia"/>
                      <w:color w:val="FF0000"/>
                      <w:kern w:val="0"/>
                    </w:rPr>
                    <w:t>37.27%</w:t>
                  </w:r>
                </w:p>
              </w:tc>
            </w:tr>
          </w:tbl>
          <w:p w:rsidR="00244F18" w:rsidRPr="00F46352" w:rsidRDefault="00244F18" w:rsidP="00821557">
            <w:pPr>
              <w:pStyle w:val="a4"/>
              <w:widowControl/>
              <w:numPr>
                <w:ilvl w:val="0"/>
                <w:numId w:val="29"/>
              </w:numPr>
              <w:spacing w:line="440" w:lineRule="exact"/>
              <w:ind w:leftChars="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F46352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社群活動進度：</w:t>
            </w:r>
          </w:p>
          <w:p w:rsidR="00EE6168" w:rsidRDefault="00EE6168" w:rsidP="00821557">
            <w:pPr>
              <w:pStyle w:val="a4"/>
              <w:widowControl/>
              <w:numPr>
                <w:ilvl w:val="0"/>
                <w:numId w:val="31"/>
              </w:numPr>
              <w:spacing w:line="440" w:lineRule="exact"/>
              <w:ind w:leftChars="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社群行銷</w:t>
            </w:r>
          </w:p>
          <w:p w:rsidR="00E352FE" w:rsidRPr="00A60C22" w:rsidRDefault="00A60C22" w:rsidP="00A60C22">
            <w:r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 xml:space="preserve">       </w:t>
            </w:r>
            <w:r w:rsidR="00EE6168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(1)</w:t>
            </w:r>
            <w:r w:rsidR="00A7553D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季後賽行銷活動規劃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64"/>
              <w:gridCol w:w="6194"/>
            </w:tblGrid>
            <w:tr w:rsidR="00C308A1" w:rsidRPr="00C308A1" w:rsidTr="00C960B5">
              <w:trPr>
                <w:jc w:val="center"/>
              </w:trPr>
              <w:tc>
                <w:tcPr>
                  <w:tcW w:w="1464" w:type="dxa"/>
                  <w:shd w:val="clear" w:color="auto" w:fill="auto"/>
                  <w:vAlign w:val="center"/>
                </w:tcPr>
                <w:p w:rsidR="00A7553D" w:rsidRPr="00C308A1" w:rsidRDefault="00A7553D" w:rsidP="00A7553D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000000" w:themeColor="text1"/>
                    </w:rPr>
                  </w:pPr>
                  <w:r w:rsidRPr="00C308A1">
                    <w:rPr>
                      <w:rFonts w:ascii="Arial" w:eastAsia="標楷體" w:hAnsi="Arial" w:cs="Arial"/>
                      <w:color w:val="000000" w:themeColor="text1"/>
                    </w:rPr>
                    <w:t>類別</w:t>
                  </w:r>
                </w:p>
              </w:tc>
              <w:tc>
                <w:tcPr>
                  <w:tcW w:w="6194" w:type="dxa"/>
                  <w:shd w:val="clear" w:color="auto" w:fill="auto"/>
                  <w:vAlign w:val="center"/>
                </w:tcPr>
                <w:p w:rsidR="00A7553D" w:rsidRPr="00C308A1" w:rsidRDefault="00A7553D" w:rsidP="00A7553D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000000" w:themeColor="text1"/>
                    </w:rPr>
                  </w:pPr>
                  <w:r w:rsidRPr="00C308A1">
                    <w:rPr>
                      <w:rFonts w:ascii="Arial" w:eastAsia="標楷體" w:hAnsi="Arial" w:cs="Arial"/>
                      <w:color w:val="000000" w:themeColor="text1"/>
                    </w:rPr>
                    <w:t>說明</w:t>
                  </w:r>
                </w:p>
              </w:tc>
            </w:tr>
            <w:tr w:rsidR="00C308A1" w:rsidRPr="00C308A1" w:rsidTr="00C960B5">
              <w:trPr>
                <w:jc w:val="center"/>
              </w:trPr>
              <w:tc>
                <w:tcPr>
                  <w:tcW w:w="1464" w:type="dxa"/>
                  <w:shd w:val="clear" w:color="auto" w:fill="auto"/>
                  <w:vAlign w:val="center"/>
                </w:tcPr>
                <w:p w:rsidR="00A7553D" w:rsidRPr="00C308A1" w:rsidRDefault="00A7553D" w:rsidP="00A7553D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000000" w:themeColor="text1"/>
                    </w:rPr>
                  </w:pPr>
                  <w:r w:rsidRPr="00C308A1">
                    <w:rPr>
                      <w:rFonts w:ascii="Arial" w:eastAsia="標楷體" w:hAnsi="Arial" w:cs="Arial" w:hint="eastAsia"/>
                      <w:color w:val="000000" w:themeColor="text1"/>
                    </w:rPr>
                    <w:t>社群行銷</w:t>
                  </w:r>
                </w:p>
              </w:tc>
              <w:tc>
                <w:tcPr>
                  <w:tcW w:w="6194" w:type="dxa"/>
                  <w:shd w:val="clear" w:color="auto" w:fill="auto"/>
                  <w:vAlign w:val="center"/>
                </w:tcPr>
                <w:p w:rsidR="00A7553D" w:rsidRPr="00696466" w:rsidRDefault="00A7553D" w:rsidP="00A7553D">
                  <w:pPr>
                    <w:spacing w:line="360" w:lineRule="exact"/>
                    <w:rPr>
                      <w:rFonts w:ascii="Arial" w:eastAsia="標楷體" w:hAnsi="Arial" w:cs="Arial"/>
                      <w:color w:val="0D0D0D" w:themeColor="text1" w:themeTint="F2"/>
                    </w:rPr>
                  </w:pPr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4/22~4/28</w:t>
                  </w:r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季後</w:t>
                  </w:r>
                  <w:proofErr w:type="gramStart"/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賽貼文預</w:t>
                  </w:r>
                  <w:proofErr w:type="gramEnd"/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熱、</w:t>
                  </w:r>
                  <w:proofErr w:type="gramStart"/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官方粉專主動</w:t>
                  </w:r>
                  <w:proofErr w:type="gramEnd"/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分享貼文</w:t>
                  </w:r>
                </w:p>
                <w:p w:rsidR="00A7553D" w:rsidRPr="00696466" w:rsidRDefault="00C308A1" w:rsidP="00A7553D">
                  <w:pPr>
                    <w:spacing w:line="360" w:lineRule="exact"/>
                    <w:rPr>
                      <w:rFonts w:ascii="Arial" w:eastAsia="標楷體" w:hAnsi="Arial" w:cs="Arial"/>
                      <w:color w:val="0D0D0D" w:themeColor="text1" w:themeTint="F2"/>
                    </w:rPr>
                  </w:pPr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5/3</w:t>
                  </w:r>
                  <w:r w:rsidR="00A7553D"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 xml:space="preserve"> Team Building</w:t>
                  </w:r>
                  <w:proofErr w:type="gramStart"/>
                  <w:r w:rsidR="00A7553D"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貼文及</w:t>
                  </w:r>
                  <w:proofErr w:type="gramEnd"/>
                  <w:r w:rsidR="00A7553D"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影片</w:t>
                  </w:r>
                </w:p>
                <w:p w:rsidR="00A7553D" w:rsidRPr="00696466" w:rsidRDefault="00C308A1" w:rsidP="00A7553D">
                  <w:pPr>
                    <w:rPr>
                      <w:color w:val="0D0D0D" w:themeColor="text1" w:themeTint="F2"/>
                    </w:rPr>
                  </w:pPr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5/1</w:t>
                  </w:r>
                  <w:r w:rsidR="00A7553D"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季後賽影片</w:t>
                  </w:r>
                  <w:r w:rsidR="00A7553D"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+</w:t>
                  </w:r>
                  <w:r w:rsidR="00A7553D"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主活動正式上線</w:t>
                  </w:r>
                  <w:r w:rsidR="00A7553D"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(</w:t>
                  </w:r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三星贊助</w:t>
                  </w:r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S10+</w:t>
                  </w:r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一支</w:t>
                  </w:r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)</w:t>
                  </w:r>
                </w:p>
                <w:p w:rsidR="00A7553D" w:rsidRPr="00696466" w:rsidRDefault="00A7553D" w:rsidP="00A7553D">
                  <w:pPr>
                    <w:spacing w:line="360" w:lineRule="exact"/>
                    <w:rPr>
                      <w:rFonts w:ascii="Arial" w:eastAsia="標楷體" w:hAnsi="Arial" w:cs="Arial"/>
                      <w:color w:val="0D0D0D" w:themeColor="text1" w:themeTint="F2"/>
                    </w:rPr>
                  </w:pPr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5/8</w:t>
                  </w:r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、</w:t>
                  </w:r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5/9</w:t>
                  </w:r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粉絲觀賽動員活動</w:t>
                  </w:r>
                  <w:r w:rsidR="00C308A1"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(U</w:t>
                  </w:r>
                  <w:r w:rsidR="00C308A1" w:rsidRPr="00696466">
                    <w:rPr>
                      <w:rFonts w:ascii="Arial" w:eastAsia="標楷體" w:hAnsi="Arial" w:cs="Arial"/>
                      <w:color w:val="0D0D0D" w:themeColor="text1" w:themeTint="F2"/>
                    </w:rPr>
                    <w:t>ber</w:t>
                  </w:r>
                  <w:r w:rsidR="00C308A1"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贊助</w:t>
                  </w:r>
                  <w:r w:rsidR="00C308A1"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250</w:t>
                  </w:r>
                  <w:r w:rsidR="00C308A1"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組優惠序號</w:t>
                  </w:r>
                  <w:r w:rsidR="00C308A1"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)</w:t>
                  </w:r>
                </w:p>
                <w:p w:rsidR="00A7553D" w:rsidRPr="00696466" w:rsidRDefault="00A7553D" w:rsidP="00A7553D">
                  <w:pPr>
                    <w:spacing w:line="360" w:lineRule="exact"/>
                    <w:rPr>
                      <w:rFonts w:ascii="Arial" w:eastAsia="標楷體" w:hAnsi="Arial" w:cs="Arial"/>
                      <w:color w:val="0D0D0D" w:themeColor="text1" w:themeTint="F2"/>
                    </w:rPr>
                  </w:pPr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5/10</w:t>
                  </w:r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、</w:t>
                  </w:r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5/12</w:t>
                  </w:r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頭號粉絲</w:t>
                  </w:r>
                  <w:proofErr w:type="gramStart"/>
                  <w:r w:rsidRPr="00696466">
                    <w:rPr>
                      <w:rFonts w:ascii="Arial" w:eastAsia="標楷體" w:hAnsi="Arial" w:cs="Arial" w:hint="eastAsia"/>
                      <w:color w:val="0D0D0D" w:themeColor="text1" w:themeTint="F2"/>
                    </w:rPr>
                    <w:t>專屬禮包</w:t>
                  </w:r>
                  <w:proofErr w:type="gramEnd"/>
                </w:p>
              </w:tc>
            </w:tr>
            <w:tr w:rsidR="00C308A1" w:rsidRPr="00C308A1" w:rsidTr="00C960B5">
              <w:trPr>
                <w:jc w:val="center"/>
              </w:trPr>
              <w:tc>
                <w:tcPr>
                  <w:tcW w:w="1464" w:type="dxa"/>
                  <w:shd w:val="clear" w:color="auto" w:fill="auto"/>
                  <w:vAlign w:val="center"/>
                </w:tcPr>
                <w:p w:rsidR="00A7553D" w:rsidRPr="00C308A1" w:rsidRDefault="00A7553D" w:rsidP="00A7553D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000000" w:themeColor="text1"/>
                    </w:rPr>
                  </w:pPr>
                  <w:r w:rsidRPr="00C308A1">
                    <w:rPr>
                      <w:rFonts w:ascii="Arial" w:eastAsia="標楷體" w:hAnsi="Arial" w:cs="Arial" w:hint="eastAsia"/>
                      <w:color w:val="000000" w:themeColor="text1"/>
                    </w:rPr>
                    <w:t>廣宣規劃</w:t>
                  </w:r>
                </w:p>
              </w:tc>
              <w:tc>
                <w:tcPr>
                  <w:tcW w:w="6194" w:type="dxa"/>
                  <w:shd w:val="clear" w:color="auto" w:fill="auto"/>
                  <w:vAlign w:val="center"/>
                </w:tcPr>
                <w:p w:rsidR="00A7553D" w:rsidRPr="00C308A1" w:rsidRDefault="00A7553D" w:rsidP="00A7553D">
                  <w:pPr>
                    <w:spacing w:line="360" w:lineRule="exact"/>
                    <w:jc w:val="both"/>
                    <w:rPr>
                      <w:rFonts w:ascii="Arial" w:eastAsia="標楷體" w:hAnsi="Arial" w:cs="Arial"/>
                      <w:color w:val="000000" w:themeColor="text1"/>
                    </w:rPr>
                  </w:pPr>
                  <w:r w:rsidRPr="00C308A1">
                    <w:rPr>
                      <w:rFonts w:ascii="Arial" w:eastAsia="標楷體" w:hAnsi="Arial" w:cs="Arial" w:hint="eastAsia"/>
                      <w:color w:val="000000" w:themeColor="text1"/>
                    </w:rPr>
                    <w:t>4/29~5/25</w:t>
                  </w:r>
                  <w:r w:rsidRPr="00C308A1">
                    <w:rPr>
                      <w:rFonts w:ascii="Arial" w:eastAsia="標楷體" w:hAnsi="Arial" w:cs="Arial" w:hint="eastAsia"/>
                      <w:color w:val="000000" w:themeColor="text1"/>
                    </w:rPr>
                    <w:t>投放廣告</w:t>
                  </w:r>
                </w:p>
              </w:tc>
            </w:tr>
            <w:tr w:rsidR="00C308A1" w:rsidRPr="00C308A1" w:rsidTr="00C960B5">
              <w:trPr>
                <w:trHeight w:val="395"/>
                <w:jc w:val="center"/>
              </w:trPr>
              <w:tc>
                <w:tcPr>
                  <w:tcW w:w="1464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7553D" w:rsidRPr="00C308A1" w:rsidRDefault="00A7553D" w:rsidP="00A7553D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  <w:color w:val="000000" w:themeColor="text1"/>
                    </w:rPr>
                  </w:pPr>
                  <w:r w:rsidRPr="00C308A1">
                    <w:rPr>
                      <w:rFonts w:ascii="Arial" w:eastAsia="標楷體" w:hAnsi="Arial" w:cs="Arial" w:hint="eastAsia"/>
                      <w:color w:val="000000" w:themeColor="text1"/>
                    </w:rPr>
                    <w:t>活動獎項</w:t>
                  </w:r>
                </w:p>
              </w:tc>
              <w:tc>
                <w:tcPr>
                  <w:tcW w:w="619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A7553D" w:rsidRPr="00C308A1" w:rsidRDefault="00A7553D" w:rsidP="00A7553D">
                  <w:pPr>
                    <w:spacing w:line="360" w:lineRule="exact"/>
                    <w:rPr>
                      <w:rFonts w:ascii="Arial" w:eastAsia="標楷體" w:hAnsi="Arial" w:cs="Arial"/>
                      <w:color w:val="000000" w:themeColor="text1"/>
                    </w:rPr>
                  </w:pPr>
                  <w:r w:rsidRPr="00C308A1">
                    <w:rPr>
                      <w:rFonts w:ascii="Arial" w:eastAsia="標楷體" w:hAnsi="Arial" w:cs="Arial" w:hint="eastAsia"/>
                      <w:color w:val="000000" w:themeColor="text1"/>
                    </w:rPr>
                    <w:t>ONE T</w:t>
                  </w:r>
                  <w:r w:rsidRPr="00C308A1">
                    <w:rPr>
                      <w:rFonts w:ascii="Arial" w:eastAsia="標楷體" w:hAnsi="Arial" w:cs="Arial"/>
                      <w:color w:val="000000" w:themeColor="text1"/>
                    </w:rPr>
                    <w:t>eam</w:t>
                  </w:r>
                  <w:proofErr w:type="gramStart"/>
                  <w:r w:rsidRPr="00C308A1">
                    <w:rPr>
                      <w:rFonts w:ascii="Arial" w:eastAsia="標楷體" w:hAnsi="Arial" w:cs="Arial" w:hint="eastAsia"/>
                      <w:color w:val="000000" w:themeColor="text1"/>
                    </w:rPr>
                    <w:t>週</w:t>
                  </w:r>
                  <w:proofErr w:type="gramEnd"/>
                  <w:r w:rsidRPr="00C308A1">
                    <w:rPr>
                      <w:rFonts w:ascii="Arial" w:eastAsia="標楷體" w:hAnsi="Arial" w:cs="Arial" w:hint="eastAsia"/>
                      <w:color w:val="000000" w:themeColor="text1"/>
                    </w:rPr>
                    <w:t>邊、貝殼幣、三星手機、電影票</w:t>
                  </w:r>
                </w:p>
              </w:tc>
            </w:tr>
          </w:tbl>
          <w:p w:rsidR="008753B9" w:rsidRPr="0074626D" w:rsidRDefault="00EE6168" w:rsidP="00EE6168">
            <w:pPr>
              <w:pStyle w:val="a4"/>
              <w:widowControl/>
              <w:spacing w:line="440" w:lineRule="exact"/>
              <w:ind w:leftChars="0" w:left="960" w:right="12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 w:rsidRPr="0074626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(2)</w:t>
            </w:r>
            <w:r w:rsidR="008753B9" w:rsidRPr="0074626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季後賽行銷活動數據</w:t>
            </w:r>
          </w:p>
          <w:tbl>
            <w:tblPr>
              <w:tblStyle w:val="a3"/>
              <w:tblW w:w="7655" w:type="dxa"/>
              <w:tblInd w:w="435" w:type="dxa"/>
              <w:tblLayout w:type="fixed"/>
              <w:tblLook w:val="04A0" w:firstRow="1" w:lastRow="0" w:firstColumn="1" w:lastColumn="0" w:noHBand="0" w:noVBand="1"/>
            </w:tblPr>
            <w:tblGrid>
              <w:gridCol w:w="1036"/>
              <w:gridCol w:w="2206"/>
              <w:gridCol w:w="2206"/>
              <w:gridCol w:w="2207"/>
            </w:tblGrid>
            <w:tr w:rsidR="0074626D" w:rsidRPr="0074626D" w:rsidTr="0074626D">
              <w:tc>
                <w:tcPr>
                  <w:tcW w:w="1036" w:type="dxa"/>
                </w:tcPr>
                <w:p w:rsidR="0074626D" w:rsidRPr="0074626D" w:rsidRDefault="0074626D" w:rsidP="008753B9">
                  <w:pPr>
                    <w:pStyle w:val="a4"/>
                    <w:widowControl/>
                    <w:spacing w:line="440" w:lineRule="exact"/>
                    <w:ind w:leftChars="0" w:left="0" w:right="12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74626D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平台</w:t>
                  </w:r>
                </w:p>
              </w:tc>
              <w:tc>
                <w:tcPr>
                  <w:tcW w:w="2206" w:type="dxa"/>
                </w:tcPr>
                <w:p w:rsidR="0074626D" w:rsidRPr="0074626D" w:rsidRDefault="0074626D" w:rsidP="008753B9">
                  <w:pPr>
                    <w:pStyle w:val="a4"/>
                    <w:widowControl/>
                    <w:spacing w:line="440" w:lineRule="exact"/>
                    <w:ind w:leftChars="0" w:left="0" w:right="12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74626D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曝光數</w:t>
                  </w:r>
                </w:p>
              </w:tc>
              <w:tc>
                <w:tcPr>
                  <w:tcW w:w="2206" w:type="dxa"/>
                </w:tcPr>
                <w:p w:rsidR="0074626D" w:rsidRPr="0074626D" w:rsidRDefault="0074626D" w:rsidP="008753B9">
                  <w:pPr>
                    <w:pStyle w:val="a4"/>
                    <w:widowControl/>
                    <w:spacing w:line="440" w:lineRule="exact"/>
                    <w:ind w:leftChars="0" w:left="0" w:right="12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74626D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互動數</w:t>
                  </w:r>
                </w:p>
              </w:tc>
              <w:tc>
                <w:tcPr>
                  <w:tcW w:w="2207" w:type="dxa"/>
                  <w:vAlign w:val="center"/>
                </w:tcPr>
                <w:p w:rsidR="0074626D" w:rsidRPr="0074626D" w:rsidRDefault="0074626D" w:rsidP="0074626D">
                  <w:pPr>
                    <w:pStyle w:val="a4"/>
                    <w:widowControl/>
                    <w:spacing w:line="440" w:lineRule="exact"/>
                    <w:ind w:leftChars="0" w:left="0" w:right="12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74626D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影片觀看數</w:t>
                  </w:r>
                </w:p>
              </w:tc>
            </w:tr>
            <w:tr w:rsidR="0074626D" w:rsidRPr="0074626D" w:rsidTr="0074626D">
              <w:tc>
                <w:tcPr>
                  <w:tcW w:w="1036" w:type="dxa"/>
                </w:tcPr>
                <w:p w:rsidR="0074626D" w:rsidRPr="0074626D" w:rsidRDefault="0074626D" w:rsidP="008753B9">
                  <w:pPr>
                    <w:pStyle w:val="a4"/>
                    <w:widowControl/>
                    <w:spacing w:line="440" w:lineRule="exact"/>
                    <w:ind w:leftChars="0" w:left="0" w:right="12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74626D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FB</w:t>
                  </w:r>
                </w:p>
              </w:tc>
              <w:tc>
                <w:tcPr>
                  <w:tcW w:w="2206" w:type="dxa"/>
                </w:tcPr>
                <w:p w:rsidR="0074626D" w:rsidRPr="0074626D" w:rsidRDefault="0074626D" w:rsidP="008753B9">
                  <w:pPr>
                    <w:pStyle w:val="a4"/>
                    <w:widowControl/>
                    <w:spacing w:line="440" w:lineRule="exact"/>
                    <w:ind w:leftChars="0" w:left="0" w:right="12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74626D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784</w:t>
                  </w:r>
                  <w:r w:rsidRPr="0074626D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,435</w:t>
                  </w:r>
                </w:p>
              </w:tc>
              <w:tc>
                <w:tcPr>
                  <w:tcW w:w="2206" w:type="dxa"/>
                </w:tcPr>
                <w:p w:rsidR="0074626D" w:rsidRPr="0074626D" w:rsidRDefault="0074626D" w:rsidP="008753B9">
                  <w:pPr>
                    <w:pStyle w:val="a4"/>
                    <w:widowControl/>
                    <w:spacing w:line="440" w:lineRule="exact"/>
                    <w:ind w:leftChars="0" w:left="0" w:right="12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74626D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190,935</w:t>
                  </w:r>
                </w:p>
              </w:tc>
              <w:tc>
                <w:tcPr>
                  <w:tcW w:w="2207" w:type="dxa"/>
                </w:tcPr>
                <w:p w:rsidR="0074626D" w:rsidRPr="0074626D" w:rsidRDefault="0074626D" w:rsidP="008753B9">
                  <w:pPr>
                    <w:pStyle w:val="a4"/>
                    <w:widowControl/>
                    <w:spacing w:line="440" w:lineRule="exact"/>
                    <w:ind w:leftChars="0" w:left="0" w:right="12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74626D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114</w:t>
                  </w:r>
                  <w:r w:rsidRPr="0074626D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,581</w:t>
                  </w:r>
                </w:p>
              </w:tc>
            </w:tr>
            <w:tr w:rsidR="0074626D" w:rsidRPr="0074626D" w:rsidTr="0074626D">
              <w:tc>
                <w:tcPr>
                  <w:tcW w:w="1036" w:type="dxa"/>
                </w:tcPr>
                <w:p w:rsidR="0074626D" w:rsidRPr="0074626D" w:rsidRDefault="0074626D" w:rsidP="008753B9">
                  <w:pPr>
                    <w:pStyle w:val="a4"/>
                    <w:widowControl/>
                    <w:spacing w:line="440" w:lineRule="exact"/>
                    <w:ind w:leftChars="0" w:left="0" w:right="12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74626D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IG</w:t>
                  </w:r>
                </w:p>
              </w:tc>
              <w:tc>
                <w:tcPr>
                  <w:tcW w:w="2206" w:type="dxa"/>
                </w:tcPr>
                <w:p w:rsidR="0074626D" w:rsidRPr="0074626D" w:rsidRDefault="0074626D" w:rsidP="008753B9">
                  <w:pPr>
                    <w:pStyle w:val="a4"/>
                    <w:widowControl/>
                    <w:spacing w:line="440" w:lineRule="exact"/>
                    <w:ind w:leftChars="0" w:left="0" w:right="12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74626D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168,380</w:t>
                  </w:r>
                </w:p>
              </w:tc>
              <w:tc>
                <w:tcPr>
                  <w:tcW w:w="2206" w:type="dxa"/>
                </w:tcPr>
                <w:p w:rsidR="0074626D" w:rsidRPr="0074626D" w:rsidRDefault="0074626D" w:rsidP="008753B9">
                  <w:pPr>
                    <w:pStyle w:val="a4"/>
                    <w:widowControl/>
                    <w:spacing w:line="440" w:lineRule="exact"/>
                    <w:ind w:leftChars="0" w:left="0" w:right="12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74626D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15,280</w:t>
                  </w:r>
                </w:p>
              </w:tc>
              <w:tc>
                <w:tcPr>
                  <w:tcW w:w="2207" w:type="dxa"/>
                </w:tcPr>
                <w:p w:rsidR="0074626D" w:rsidRPr="0074626D" w:rsidRDefault="0074626D" w:rsidP="008753B9">
                  <w:pPr>
                    <w:pStyle w:val="a4"/>
                    <w:widowControl/>
                    <w:spacing w:line="440" w:lineRule="exact"/>
                    <w:ind w:leftChars="0" w:left="0" w:right="12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74626D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3</w:t>
                  </w:r>
                  <w:r w:rsidRPr="0074626D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,</w:t>
                  </w:r>
                  <w:r w:rsidRPr="0074626D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600</w:t>
                  </w:r>
                </w:p>
              </w:tc>
            </w:tr>
            <w:tr w:rsidR="0074626D" w:rsidRPr="0074626D" w:rsidTr="0074626D">
              <w:tc>
                <w:tcPr>
                  <w:tcW w:w="1036" w:type="dxa"/>
                </w:tcPr>
                <w:p w:rsidR="0074626D" w:rsidRPr="0074626D" w:rsidRDefault="0074626D" w:rsidP="008753B9">
                  <w:pPr>
                    <w:pStyle w:val="a4"/>
                    <w:widowControl/>
                    <w:spacing w:line="440" w:lineRule="exact"/>
                    <w:ind w:leftChars="0" w:left="0" w:right="12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74626D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YT</w:t>
                  </w:r>
                </w:p>
              </w:tc>
              <w:tc>
                <w:tcPr>
                  <w:tcW w:w="2206" w:type="dxa"/>
                </w:tcPr>
                <w:p w:rsidR="0074626D" w:rsidRPr="0074626D" w:rsidRDefault="0074626D" w:rsidP="008753B9">
                  <w:pPr>
                    <w:pStyle w:val="a4"/>
                    <w:widowControl/>
                    <w:spacing w:line="440" w:lineRule="exact"/>
                    <w:ind w:leftChars="0" w:left="0" w:right="12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74626D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20,334</w:t>
                  </w:r>
                </w:p>
              </w:tc>
              <w:tc>
                <w:tcPr>
                  <w:tcW w:w="2206" w:type="dxa"/>
                </w:tcPr>
                <w:p w:rsidR="0074626D" w:rsidRPr="0074626D" w:rsidRDefault="0074626D" w:rsidP="008753B9">
                  <w:pPr>
                    <w:pStyle w:val="a4"/>
                    <w:widowControl/>
                    <w:spacing w:line="440" w:lineRule="exact"/>
                    <w:ind w:leftChars="0" w:left="0" w:right="12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74626D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-</w:t>
                  </w:r>
                </w:p>
              </w:tc>
              <w:tc>
                <w:tcPr>
                  <w:tcW w:w="2207" w:type="dxa"/>
                </w:tcPr>
                <w:p w:rsidR="0074626D" w:rsidRPr="0074626D" w:rsidRDefault="0074626D" w:rsidP="008753B9">
                  <w:pPr>
                    <w:pStyle w:val="a4"/>
                    <w:widowControl/>
                    <w:spacing w:line="440" w:lineRule="exact"/>
                    <w:ind w:leftChars="0" w:left="0" w:right="12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74626D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5</w:t>
                  </w:r>
                  <w:r w:rsidRPr="0074626D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,727</w:t>
                  </w:r>
                </w:p>
              </w:tc>
            </w:tr>
          </w:tbl>
          <w:p w:rsidR="00EE6168" w:rsidRPr="0074626D" w:rsidRDefault="0074626D" w:rsidP="00EE6168">
            <w:pPr>
              <w:pStyle w:val="a4"/>
              <w:widowControl/>
              <w:spacing w:line="440" w:lineRule="exact"/>
              <w:ind w:leftChars="0" w:left="960" w:right="120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 w:rsidRPr="0074626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(3)</w:t>
            </w:r>
            <w:proofErr w:type="gramStart"/>
            <w:r w:rsidRPr="0074626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夏季賽</w:t>
            </w:r>
            <w:r w:rsidR="00EE6168" w:rsidRPr="0074626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社群</w:t>
            </w:r>
            <w:proofErr w:type="gramEnd"/>
            <w:r w:rsidR="00EE6168" w:rsidRPr="0074626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行銷規劃</w:t>
            </w:r>
            <w:r w:rsidRPr="0074626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5/27</w:t>
            </w:r>
            <w:r w:rsidRPr="0074626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開會</w:t>
            </w:r>
            <w:r w:rsidR="002B7567" w:rsidRPr="0074626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。</w:t>
            </w:r>
          </w:p>
          <w:p w:rsidR="00244F18" w:rsidRPr="00F46352" w:rsidRDefault="00244F18" w:rsidP="00821557">
            <w:pPr>
              <w:pStyle w:val="a4"/>
              <w:widowControl/>
              <w:numPr>
                <w:ilvl w:val="0"/>
                <w:numId w:val="31"/>
              </w:numPr>
              <w:spacing w:line="440" w:lineRule="exact"/>
              <w:ind w:leftChars="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F46352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FB</w:t>
            </w:r>
            <w:r w:rsidRPr="00F46352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廣告投放：</w:t>
            </w:r>
          </w:p>
          <w:tbl>
            <w:tblPr>
              <w:tblStyle w:val="a3"/>
              <w:tblW w:w="7712" w:type="dxa"/>
              <w:tblInd w:w="480" w:type="dxa"/>
              <w:tblLayout w:type="fixed"/>
              <w:tblLook w:val="04A0" w:firstRow="1" w:lastRow="0" w:firstColumn="1" w:lastColumn="0" w:noHBand="0" w:noVBand="1"/>
            </w:tblPr>
            <w:tblGrid>
              <w:gridCol w:w="1928"/>
              <w:gridCol w:w="1928"/>
              <w:gridCol w:w="1928"/>
              <w:gridCol w:w="1928"/>
            </w:tblGrid>
            <w:tr w:rsidR="00E326BA" w:rsidRPr="00F46352" w:rsidTr="00822D68">
              <w:trPr>
                <w:trHeight w:val="20"/>
              </w:trPr>
              <w:tc>
                <w:tcPr>
                  <w:tcW w:w="1928" w:type="dxa"/>
                </w:tcPr>
                <w:p w:rsidR="00E326BA" w:rsidRPr="00F46352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</w:p>
              </w:tc>
              <w:tc>
                <w:tcPr>
                  <w:tcW w:w="1928" w:type="dxa"/>
                  <w:vAlign w:val="center"/>
                </w:tcPr>
                <w:p w:rsidR="00E326BA" w:rsidRPr="00F46352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2019</w:t>
                  </w: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年</w:t>
                  </w: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2</w:t>
                  </w: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月</w:t>
                  </w:r>
                </w:p>
              </w:tc>
              <w:tc>
                <w:tcPr>
                  <w:tcW w:w="1928" w:type="dxa"/>
                  <w:vAlign w:val="center"/>
                </w:tcPr>
                <w:p w:rsidR="00E326BA" w:rsidRPr="005E23D6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5E23D6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2019</w:t>
                  </w:r>
                  <w:r w:rsidRPr="005E23D6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年</w:t>
                  </w:r>
                  <w:r w:rsidRPr="005E23D6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3</w:t>
                  </w:r>
                  <w:r w:rsidRPr="005E23D6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月</w:t>
                  </w:r>
                </w:p>
              </w:tc>
              <w:tc>
                <w:tcPr>
                  <w:tcW w:w="1928" w:type="dxa"/>
                  <w:vAlign w:val="center"/>
                </w:tcPr>
                <w:p w:rsidR="00E326BA" w:rsidRPr="005E23D6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5E23D6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2019</w:t>
                  </w:r>
                  <w:r w:rsidRPr="005E23D6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年</w:t>
                  </w:r>
                  <w:r w:rsidRPr="005E23D6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4</w:t>
                  </w:r>
                  <w:r w:rsidRPr="005E23D6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月</w:t>
                  </w:r>
                </w:p>
              </w:tc>
            </w:tr>
            <w:tr w:rsidR="00E326BA" w:rsidRPr="00F46352" w:rsidTr="00822D68">
              <w:trPr>
                <w:trHeight w:val="20"/>
              </w:trPr>
              <w:tc>
                <w:tcPr>
                  <w:tcW w:w="1928" w:type="dxa"/>
                  <w:vAlign w:val="center"/>
                </w:tcPr>
                <w:p w:rsidR="00E326BA" w:rsidRPr="00F46352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Facebook</w:t>
                  </w:r>
                </w:p>
              </w:tc>
              <w:tc>
                <w:tcPr>
                  <w:tcW w:w="1928" w:type="dxa"/>
                  <w:vAlign w:val="center"/>
                </w:tcPr>
                <w:p w:rsidR="00E326BA" w:rsidRPr="00F46352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$51,794</w:t>
                  </w:r>
                </w:p>
                <w:p w:rsidR="00E326BA" w:rsidRPr="00F46352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CPM $70</w:t>
                  </w:r>
                </w:p>
                <w:p w:rsidR="00E326BA" w:rsidRPr="00F46352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CPV $0.17</w:t>
                  </w:r>
                </w:p>
              </w:tc>
              <w:tc>
                <w:tcPr>
                  <w:tcW w:w="1928" w:type="dxa"/>
                  <w:vAlign w:val="center"/>
                </w:tcPr>
                <w:p w:rsidR="00E326BA" w:rsidRPr="005E23D6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5E23D6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$136</w:t>
                  </w:r>
                  <w:r w:rsidRPr="005E23D6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,928</w:t>
                  </w:r>
                </w:p>
                <w:p w:rsidR="00E326BA" w:rsidRPr="005E23D6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5E23D6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CPM $88</w:t>
                  </w:r>
                </w:p>
                <w:p w:rsidR="00E326BA" w:rsidRPr="005E23D6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5E23D6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CPV $0.23</w:t>
                  </w:r>
                </w:p>
              </w:tc>
              <w:tc>
                <w:tcPr>
                  <w:tcW w:w="1928" w:type="dxa"/>
                  <w:vAlign w:val="center"/>
                </w:tcPr>
                <w:p w:rsidR="00E326BA" w:rsidRPr="005E23D6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5E23D6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$1</w:t>
                  </w:r>
                  <w:r w:rsidRPr="005E23D6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02,174</w:t>
                  </w:r>
                </w:p>
                <w:p w:rsidR="00E326BA" w:rsidRPr="005E23D6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5E23D6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CPM $</w:t>
                  </w:r>
                  <w:r w:rsidR="00A60C22" w:rsidRPr="005E23D6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8</w:t>
                  </w:r>
                  <w:r w:rsidRPr="005E23D6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8</w:t>
                  </w:r>
                </w:p>
                <w:p w:rsidR="00E326BA" w:rsidRPr="005E23D6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5E23D6"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  <w:t>CPV $0.1</w:t>
                  </w:r>
                </w:p>
              </w:tc>
            </w:tr>
            <w:tr w:rsidR="00E326BA" w:rsidRPr="00F46352" w:rsidTr="00822D68">
              <w:trPr>
                <w:trHeight w:val="20"/>
              </w:trPr>
              <w:tc>
                <w:tcPr>
                  <w:tcW w:w="1928" w:type="dxa"/>
                  <w:vAlign w:val="center"/>
                </w:tcPr>
                <w:p w:rsidR="00E326BA" w:rsidRPr="00F46352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Google Ads</w:t>
                  </w:r>
                </w:p>
              </w:tc>
              <w:tc>
                <w:tcPr>
                  <w:tcW w:w="1928" w:type="dxa"/>
                  <w:vAlign w:val="center"/>
                </w:tcPr>
                <w:p w:rsidR="00E326BA" w:rsidRPr="00F46352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F46352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-</w:t>
                  </w:r>
                </w:p>
              </w:tc>
              <w:tc>
                <w:tcPr>
                  <w:tcW w:w="1928" w:type="dxa"/>
                  <w:vAlign w:val="center"/>
                </w:tcPr>
                <w:p w:rsidR="00E326BA" w:rsidRPr="005E23D6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</w:p>
              </w:tc>
              <w:tc>
                <w:tcPr>
                  <w:tcW w:w="1928" w:type="dxa"/>
                  <w:vAlign w:val="center"/>
                </w:tcPr>
                <w:p w:rsidR="00E326BA" w:rsidRPr="005E23D6" w:rsidRDefault="00E326BA" w:rsidP="00E326BA">
                  <w:pPr>
                    <w:pStyle w:val="a4"/>
                    <w:widowControl/>
                    <w:spacing w:line="320" w:lineRule="exact"/>
                    <w:ind w:leftChars="0" w:left="0" w:right="119"/>
                    <w:jc w:val="both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5E23D6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-</w:t>
                  </w:r>
                </w:p>
              </w:tc>
            </w:tr>
          </w:tbl>
          <w:p w:rsidR="00F46352" w:rsidRPr="00F46352" w:rsidRDefault="00F46352" w:rsidP="00EE6168">
            <w:pPr>
              <w:pStyle w:val="a4"/>
              <w:widowControl/>
              <w:spacing w:line="440" w:lineRule="exact"/>
              <w:ind w:leftChars="0" w:left="960" w:right="120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</w:p>
        </w:tc>
      </w:tr>
      <w:tr w:rsidR="00CC265B" w:rsidTr="00842FB6">
        <w:trPr>
          <w:trHeight w:val="841"/>
        </w:trPr>
        <w:tc>
          <w:tcPr>
            <w:tcW w:w="510" w:type="dxa"/>
            <w:vAlign w:val="center"/>
          </w:tcPr>
          <w:p w:rsidR="00CC265B" w:rsidRPr="003E453E" w:rsidRDefault="00CC265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3963F3" w:rsidRDefault="00830C77" w:rsidP="00CC265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電競</w:t>
            </w:r>
          </w:p>
          <w:p w:rsidR="00CC265B" w:rsidRPr="001261FB" w:rsidRDefault="00CC265B" w:rsidP="00CC265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商務</w:t>
            </w:r>
            <w:r w:rsidR="007B5CE4"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合作暨媒體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公關</w:t>
            </w:r>
          </w:p>
          <w:p w:rsidR="00CC265B" w:rsidRDefault="00CC265B" w:rsidP="00467152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sz w:val="26"/>
                <w:szCs w:val="26"/>
              </w:rPr>
              <w:t>張峻銘</w:t>
            </w:r>
            <w:r w:rsidRPr="001261FB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】</w:t>
            </w:r>
          </w:p>
        </w:tc>
        <w:tc>
          <w:tcPr>
            <w:tcW w:w="8826" w:type="dxa"/>
          </w:tcPr>
          <w:p w:rsidR="0077432E" w:rsidRPr="00CB63B8" w:rsidRDefault="00650ECB" w:rsidP="00C06014">
            <w:pPr>
              <w:widowControl/>
              <w:numPr>
                <w:ilvl w:val="0"/>
                <w:numId w:val="16"/>
              </w:numPr>
              <w:spacing w:line="440" w:lineRule="exact"/>
              <w:ind w:right="113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Twitch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：</w:t>
            </w:r>
            <w:r w:rsidR="00F016AC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限制條件為每月最低</w:t>
            </w:r>
            <w:r w:rsidR="00F016AC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10</w:t>
            </w:r>
            <w:r w:rsidR="00F016AC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小時直播</w:t>
            </w:r>
            <w:r w:rsidR="00C01B67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，待評估我方是否能支援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。</w:t>
            </w:r>
          </w:p>
          <w:p w:rsidR="00623ED3" w:rsidRPr="0006027E" w:rsidRDefault="00547AF3" w:rsidP="00C06014">
            <w:pPr>
              <w:widowControl/>
              <w:numPr>
                <w:ilvl w:val="0"/>
                <w:numId w:val="16"/>
              </w:numPr>
              <w:spacing w:line="440" w:lineRule="exact"/>
              <w:ind w:right="113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6C7A15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PUBG M</w:t>
            </w:r>
            <w:r w:rsidRPr="006C7A15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：</w:t>
            </w:r>
            <w:r w:rsidR="00ED30E4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待保密合約簽立</w:t>
            </w:r>
            <w:r w:rsidR="00E34DE9" w:rsidRPr="00551BF5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後，會給我方今年營運計畫及遊戲相關運營、行銷數字，以便斟酌是否加日後續成立之聯盟</w:t>
            </w:r>
            <w:r w:rsidRPr="00551BF5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。</w:t>
            </w:r>
            <w:r w:rsidR="00551BF5" w:rsidRPr="0006027E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(</w:t>
            </w:r>
            <w:r w:rsidR="00B3332C" w:rsidRPr="0006027E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保密條款已</w:t>
            </w:r>
            <w:r w:rsidR="00ED30E4" w:rsidRPr="0006027E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提供</w:t>
            </w:r>
            <w:proofErr w:type="gramStart"/>
            <w:r w:rsidR="00ED30E4" w:rsidRPr="0006027E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至</w:t>
            </w:r>
            <w:r w:rsidR="00551BF5" w:rsidRPr="0006027E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熱酷</w:t>
            </w:r>
            <w:proofErr w:type="gramEnd"/>
            <w:r w:rsidR="00F01676" w:rsidRPr="0006027E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科技有限公司，</w:t>
            </w:r>
            <w:r w:rsidR="00ED30E4" w:rsidRPr="0006027E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待對方審核完畢後</w:t>
            </w:r>
            <w:r w:rsidR="00B3332C" w:rsidRPr="0006027E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將</w:t>
            </w:r>
            <w:r w:rsidR="00ED30E4" w:rsidRPr="0006027E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進行用印</w:t>
            </w:r>
            <w:r w:rsidR="00551BF5" w:rsidRPr="0006027E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)</w:t>
            </w:r>
          </w:p>
          <w:p w:rsidR="00266B11" w:rsidRDefault="00ED30E4" w:rsidP="00ED30E4">
            <w:pPr>
              <w:widowControl/>
              <w:numPr>
                <w:ilvl w:val="0"/>
                <w:numId w:val="16"/>
              </w:numPr>
              <w:spacing w:line="440" w:lineRule="exact"/>
              <w:ind w:right="113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 w:rsidRPr="00785C2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魔鏡娛樂</w:t>
            </w:r>
            <w:r w:rsidR="0006027E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：</w:t>
            </w:r>
            <w:r w:rsidR="00266B11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br/>
            </w:r>
            <w:r w:rsidR="00266B1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(1)</w:t>
            </w:r>
            <w:r w:rsidR="00266B1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人：優先由我方派出，</w:t>
            </w:r>
            <w:r w:rsidR="001D6BEC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主體為</w:t>
            </w:r>
            <w:r w:rsidR="001D6BEC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1</w:t>
            </w:r>
            <w:r w:rsidR="001D6BEC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主播、</w:t>
            </w:r>
            <w:r w:rsidR="001D6BEC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1</w:t>
            </w:r>
            <w:r w:rsidR="001D6BEC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評論者、另可</w:t>
            </w:r>
            <w:r w:rsidR="00266B1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安排來賓</w:t>
            </w:r>
            <w:r w:rsidR="00266B1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1~2</w:t>
            </w:r>
            <w:r w:rsidR="00266B11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人或是外景特派員，如未有合適人選，將由對方協助安排。</w:t>
            </w:r>
          </w:p>
          <w:p w:rsidR="00266B11" w:rsidRDefault="00266B11" w:rsidP="00266B11">
            <w:pPr>
              <w:widowControl/>
              <w:spacing w:line="440" w:lineRule="exact"/>
              <w:ind w:left="480" w:right="113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(2)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腳本：由我方準備，對方協助完整化與品質維護</w:t>
            </w:r>
            <w:r w:rsidR="00ED30E4" w:rsidRPr="00785C26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。</w:t>
            </w:r>
            <w:r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br/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(3)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串流：將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採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直播露出，平台可自行選擇，目前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有魔競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娛樂其下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Facebook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、</w:t>
            </w:r>
            <w:proofErr w:type="spellStart"/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Y</w:t>
            </w:r>
            <w:r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outube</w:t>
            </w:r>
            <w:proofErr w:type="spellEnd"/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、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T</w:t>
            </w:r>
            <w:r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witch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、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Yahoo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電競頻道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等，我方</w:t>
            </w:r>
            <w:proofErr w:type="spellStart"/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Youtube</w:t>
            </w:r>
            <w:proofErr w:type="spellEnd"/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、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F</w:t>
            </w:r>
            <w:r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acebook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可一同露出。</w:t>
            </w:r>
            <w:r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br/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(4)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後製：由對方後製完成後，上傳至對方相關平</w:t>
            </w:r>
            <w:proofErr w:type="gramStart"/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臺</w:t>
            </w:r>
            <w:proofErr w:type="gramEnd"/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，也會將檔案提供給我方上傳。</w:t>
            </w:r>
            <w:r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br/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(5)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行銷資源：如有特殊活動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(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見面會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)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對方可用現有平台協助推廣。</w:t>
            </w:r>
          </w:p>
          <w:p w:rsidR="00ED30E4" w:rsidRDefault="00266B11" w:rsidP="00266B11">
            <w:pPr>
              <w:widowControl/>
              <w:spacing w:line="440" w:lineRule="exact"/>
              <w:ind w:left="480" w:right="113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(6)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商業</w:t>
            </w:r>
            <w:r w:rsidR="00E35512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置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入：對方找來之</w:t>
            </w:r>
            <w:r w:rsidR="00E35512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廠商，如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我方可接受</w:t>
            </w:r>
            <w:r w:rsidR="00E35512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置入節目，營收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金額對拆，</w:t>
            </w:r>
            <w:r w:rsidR="00E35512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如我方找來之置入，金額不用對拆。</w:t>
            </w:r>
          </w:p>
          <w:p w:rsidR="00E35512" w:rsidRPr="00785C26" w:rsidRDefault="00E35512" w:rsidP="00E35512">
            <w:pPr>
              <w:widowControl/>
              <w:spacing w:line="440" w:lineRule="exact"/>
              <w:ind w:left="480" w:right="113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(7)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費用：依拍攝集數報價，最少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1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季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(11~13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集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)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，最多無上限，平均單集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65K~90K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，視腳本、邀請嘉賓通告費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(KOL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，非明星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)</w:t>
            </w: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、拍攝總集數影響價格。</w:t>
            </w:r>
          </w:p>
          <w:p w:rsidR="00ED30E4" w:rsidRPr="00ED30E4" w:rsidRDefault="00ED30E4" w:rsidP="00ED30E4">
            <w:pPr>
              <w:widowControl/>
              <w:numPr>
                <w:ilvl w:val="0"/>
                <w:numId w:val="16"/>
              </w:numPr>
              <w:spacing w:line="440" w:lineRule="exact"/>
              <w:ind w:right="113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proofErr w:type="gramStart"/>
            <w:r w:rsidRPr="0006027E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狼谷競技</w:t>
            </w:r>
            <w:proofErr w:type="gramEnd"/>
            <w:r w:rsidRPr="0006027E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台想要推一個大型的季播節目，會邀請戰隊擔任老師的職位，並請</w:t>
            </w:r>
            <w:proofErr w:type="gramStart"/>
            <w:r w:rsidRPr="0006027E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戰隊推派</w:t>
            </w:r>
            <w:proofErr w:type="gramEnd"/>
            <w:r w:rsidRPr="0006027E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人選，人選不一定為教練，只要是可以代表戰隊挑選選手的人即可，將從</w:t>
            </w:r>
            <w:proofErr w:type="gramStart"/>
            <w:r w:rsidRPr="0006027E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眾多素</w:t>
            </w:r>
            <w:proofErr w:type="gramEnd"/>
            <w:r w:rsidRPr="0006027E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人中挑選，並組成傳說對決隊伍來競爭，從中挖掘值得栽培或是有</w:t>
            </w:r>
            <w:proofErr w:type="gramStart"/>
            <w:r w:rsidRPr="0006027E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天份</w:t>
            </w:r>
            <w:proofErr w:type="gramEnd"/>
            <w:r w:rsidRPr="0006027E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的素人。模式類似《中國好聲音》開會時間暫定</w:t>
            </w:r>
            <w:r w:rsidRPr="0006027E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5/28</w:t>
            </w:r>
            <w:r w:rsidRPr="0006027E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、</w:t>
            </w:r>
            <w:r w:rsidRPr="0006027E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29</w:t>
            </w:r>
            <w:r w:rsidRPr="0006027E">
              <w:rPr>
                <w:rFonts w:ascii="Arial" w:eastAsia="標楷體" w:hAnsi="Arial" w:cs="Arial" w:hint="eastAsia"/>
                <w:color w:val="000000" w:themeColor="text1"/>
                <w:kern w:val="0"/>
                <w:sz w:val="26"/>
                <w:szCs w:val="26"/>
              </w:rPr>
              <w:t>，待內部討論時間後回覆對方。</w:t>
            </w:r>
          </w:p>
        </w:tc>
      </w:tr>
      <w:tr w:rsidR="009B1CE4" w:rsidRPr="002D1564" w:rsidTr="005E5973">
        <w:tc>
          <w:tcPr>
            <w:tcW w:w="510" w:type="dxa"/>
            <w:vAlign w:val="center"/>
          </w:tcPr>
          <w:p w:rsidR="009B1CE4" w:rsidRPr="003E453E" w:rsidRDefault="009B1CE4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9B1CE4" w:rsidRDefault="009B1CE4" w:rsidP="006A664B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國泰傳說杯</w:t>
            </w:r>
          </w:p>
          <w:p w:rsidR="009B1CE4" w:rsidRDefault="009B1CE4" w:rsidP="006A664B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張峻銘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3963F3" w:rsidRPr="009B1CE4" w:rsidRDefault="003963F3" w:rsidP="006A664B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林辰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113A67" w:rsidRPr="00CB63B8" w:rsidRDefault="006B045D" w:rsidP="009B1CE4">
            <w:pPr>
              <w:snapToGrid w:val="0"/>
              <w:spacing w:line="440" w:lineRule="exact"/>
              <w:jc w:val="both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kern w:val="0"/>
                <w:sz w:val="26"/>
                <w:szCs w:val="26"/>
              </w:rPr>
              <w:t>案由：為提升團隊凝聚心、更貼近年輕族群、促進公司部門交流，將舉辦集團內部電子競技大賽。</w:t>
            </w:r>
          </w:p>
          <w:p w:rsidR="006B045D" w:rsidRPr="00CB63B8" w:rsidRDefault="00671631" w:rsidP="00671631">
            <w:pPr>
              <w:snapToGrid w:val="0"/>
              <w:spacing w:line="440" w:lineRule="exact"/>
              <w:jc w:val="both"/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說明：</w:t>
            </w:r>
            <w:r w:rsidR="00113A67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賽事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地點於</w:t>
            </w:r>
            <w:r w:rsidR="00113A67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總行金融會議廳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舉行</w:t>
            </w:r>
            <w:r w:rsidR="00113A67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，已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借用</w:t>
            </w:r>
            <w:r w:rsidR="00113A67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2019/06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/</w:t>
            </w:r>
            <w:r w:rsidR="00113A67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15~2019/06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/</w:t>
            </w:r>
            <w:r w:rsidR="00113A67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16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等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2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日，將於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06</w:t>
            </w:r>
            <w:r w:rsidR="00113A67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15</w:t>
            </w:r>
            <w:r w:rsidR="000A6C8D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進行場地佈置，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06</w:t>
            </w:r>
            <w:r w:rsidR="00113A67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16</w:t>
            </w:r>
            <w:r w:rsidR="00113A67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進行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16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強</w:t>
            </w:r>
            <w:r w:rsidR="00113A67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賽</w:t>
            </w:r>
            <w:r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事</w:t>
            </w:r>
            <w:r w:rsidR="00113A67" w:rsidRPr="00CB63B8">
              <w:rPr>
                <w:rFonts w:ascii="Arial" w:eastAsia="標楷體" w:hAnsi="Arial" w:cs="Arial"/>
                <w:color w:val="000000" w:themeColor="text1"/>
                <w:kern w:val="0"/>
                <w:sz w:val="26"/>
                <w:szCs w:val="26"/>
              </w:rPr>
              <w:t>。</w:t>
            </w:r>
          </w:p>
          <w:p w:rsidR="006B045D" w:rsidRPr="00CB63B8" w:rsidRDefault="00514797" w:rsidP="00C06014">
            <w:pPr>
              <w:pStyle w:val="a4"/>
              <w:numPr>
                <w:ilvl w:val="1"/>
                <w:numId w:val="17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聯合</w:t>
            </w:r>
            <w:r w:rsidR="001C46E2"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議價會</w:t>
            </w:r>
            <w:r w:rsidR="00CA6FB9"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後承辦總金額為</w:t>
            </w:r>
            <w:r w:rsidR="00CA6FB9"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243</w:t>
            </w:r>
            <w:r w:rsidR="00CA6FB9"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萬含稅</w:t>
            </w:r>
            <w:r w:rsidR="000A6C8D" w:rsidRPr="00CB63B8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。</w:t>
            </w:r>
          </w:p>
          <w:p w:rsidR="003963F3" w:rsidRPr="0006027E" w:rsidRDefault="0006027E" w:rsidP="0006027E">
            <w:pPr>
              <w:pStyle w:val="a4"/>
              <w:numPr>
                <w:ilvl w:val="1"/>
                <w:numId w:val="17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頒獎及表演賽：</w:t>
            </w:r>
            <w:r w:rsidR="00785C26"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6/7</w:t>
            </w:r>
            <w:r w:rsidR="006E1895"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需回覆承辦廠商</w:t>
            </w:r>
            <w:r w:rsidR="00E9696B" w:rsidRPr="0006027E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長官參與</w:t>
            </w:r>
            <w:r w:rsidR="00E76257" w:rsidRPr="0006027E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活動之</w:t>
            </w:r>
            <w:r w:rsidR="006E1895"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人數、基本資料、服裝尺寸</w:t>
            </w:r>
            <w:r w:rsidR="00785C26"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、停車</w:t>
            </w:r>
            <w:proofErr w:type="gramStart"/>
            <w:r w:rsidR="00785C26"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車</w:t>
            </w:r>
            <w:proofErr w:type="gramEnd"/>
            <w:r w:rsidR="00785C26"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號</w:t>
            </w:r>
            <w:r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，</w:t>
            </w:r>
            <w:r w:rsidRPr="000602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目前各子公司互相觀望邀請的長官職級與出席人，</w:t>
            </w:r>
            <w:proofErr w:type="gramStart"/>
            <w:r w:rsidRPr="000602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金控層</w:t>
            </w:r>
            <w:proofErr w:type="gramEnd"/>
            <w:r w:rsidRPr="000602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峰目前皆未</w:t>
            </w:r>
            <w:proofErr w:type="gramStart"/>
            <w:r w:rsidRPr="000602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給名確出席</w:t>
            </w:r>
            <w:proofErr w:type="gramEnd"/>
            <w:r w:rsidRPr="000602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時間點，先行回覆室以有安排但會在想一下</w:t>
            </w:r>
            <w:r w:rsidR="00514797" w:rsidRPr="0006027E">
              <w:rPr>
                <w:rFonts w:ascii="Arial" w:eastAsia="標楷體" w:hAnsi="Arial" w:cs="Arial"/>
                <w:color w:val="FF0000"/>
                <w:sz w:val="26"/>
                <w:szCs w:val="26"/>
              </w:rPr>
              <w:t>。</w:t>
            </w:r>
          </w:p>
          <w:p w:rsidR="00500CBA" w:rsidRPr="0006027E" w:rsidRDefault="00500CBA" w:rsidP="00C06014">
            <w:pPr>
              <w:pStyle w:val="a4"/>
              <w:numPr>
                <w:ilvl w:val="1"/>
                <w:numId w:val="17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報名進度：</w:t>
            </w:r>
            <w:r w:rsidR="00785C26"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(</w:t>
            </w:r>
            <w:proofErr w:type="gramStart"/>
            <w:r w:rsidR="00785C26"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金控內戰</w:t>
            </w:r>
            <w:proofErr w:type="gramEnd"/>
            <w:r w:rsidR="00785C26"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6/2(</w:t>
            </w:r>
            <w:r w:rsidR="00785C26"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日</w:t>
            </w:r>
            <w:r w:rsidR="00785C26"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)</w:t>
            </w:r>
            <w:r w:rsidR="00785C26"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下午</w:t>
            </w:r>
            <w:r w:rsidR="00785C26"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1630~1700</w:t>
            </w:r>
            <w:r w:rsidR="00785C26"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間</w:t>
            </w:r>
            <w:r w:rsidR="00785C26"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)</w:t>
            </w:r>
          </w:p>
          <w:tbl>
            <w:tblPr>
              <w:tblStyle w:val="a3"/>
              <w:tblW w:w="8047" w:type="dxa"/>
              <w:tblInd w:w="6" w:type="dxa"/>
              <w:tblLayout w:type="fixed"/>
              <w:tblLook w:val="04A0" w:firstRow="1" w:lastRow="0" w:firstColumn="1" w:lastColumn="0" w:noHBand="0" w:noVBand="1"/>
            </w:tblPr>
            <w:tblGrid>
              <w:gridCol w:w="1526"/>
              <w:gridCol w:w="1134"/>
              <w:gridCol w:w="1067"/>
              <w:gridCol w:w="1060"/>
              <w:gridCol w:w="992"/>
              <w:gridCol w:w="1134"/>
              <w:gridCol w:w="1134"/>
            </w:tblGrid>
            <w:tr w:rsidR="0006027E" w:rsidRPr="0006027E" w:rsidTr="006903E1">
              <w:trPr>
                <w:trHeight w:val="20"/>
              </w:trPr>
              <w:tc>
                <w:tcPr>
                  <w:tcW w:w="1526" w:type="dxa"/>
                </w:tcPr>
                <w:p w:rsidR="006903E1" w:rsidRPr="0006027E" w:rsidRDefault="006903E1" w:rsidP="006903E1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結算日期</w:t>
                  </w:r>
                </w:p>
              </w:tc>
              <w:tc>
                <w:tcPr>
                  <w:tcW w:w="1134" w:type="dxa"/>
                </w:tcPr>
                <w:p w:rsidR="006903E1" w:rsidRPr="0006027E" w:rsidRDefault="006903E1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proofErr w:type="gramStart"/>
                  <w:r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金控</w:t>
                  </w:r>
                  <w:proofErr w:type="gramEnd"/>
                </w:p>
              </w:tc>
              <w:tc>
                <w:tcPr>
                  <w:tcW w:w="1067" w:type="dxa"/>
                </w:tcPr>
                <w:p w:rsidR="006903E1" w:rsidRPr="0006027E" w:rsidRDefault="006903E1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人壽</w:t>
                  </w:r>
                </w:p>
              </w:tc>
              <w:tc>
                <w:tcPr>
                  <w:tcW w:w="1060" w:type="dxa"/>
                </w:tcPr>
                <w:p w:rsidR="006903E1" w:rsidRPr="0006027E" w:rsidRDefault="006903E1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銀行</w:t>
                  </w:r>
                </w:p>
              </w:tc>
              <w:tc>
                <w:tcPr>
                  <w:tcW w:w="992" w:type="dxa"/>
                </w:tcPr>
                <w:p w:rsidR="006903E1" w:rsidRPr="0006027E" w:rsidRDefault="006903E1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產險</w:t>
                  </w:r>
                </w:p>
              </w:tc>
              <w:tc>
                <w:tcPr>
                  <w:tcW w:w="1134" w:type="dxa"/>
                  <w:vAlign w:val="center"/>
                </w:tcPr>
                <w:p w:rsidR="006903E1" w:rsidRPr="0006027E" w:rsidRDefault="006903E1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證券</w:t>
                  </w:r>
                </w:p>
              </w:tc>
              <w:tc>
                <w:tcPr>
                  <w:tcW w:w="1134" w:type="dxa"/>
                </w:tcPr>
                <w:p w:rsidR="006903E1" w:rsidRPr="0006027E" w:rsidRDefault="006903E1" w:rsidP="00B910EE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總計</w:t>
                  </w:r>
                </w:p>
              </w:tc>
            </w:tr>
            <w:tr w:rsidR="0006027E" w:rsidRPr="0006027E" w:rsidTr="006903E1">
              <w:trPr>
                <w:trHeight w:val="630"/>
              </w:trPr>
              <w:tc>
                <w:tcPr>
                  <w:tcW w:w="1526" w:type="dxa"/>
                </w:tcPr>
                <w:p w:rsidR="006903E1" w:rsidRPr="0006027E" w:rsidRDefault="00785C26" w:rsidP="006903E1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lastRenderedPageBreak/>
                    <w:t>2019/5/3</w:t>
                  </w:r>
                </w:p>
              </w:tc>
              <w:tc>
                <w:tcPr>
                  <w:tcW w:w="1134" w:type="dxa"/>
                </w:tcPr>
                <w:p w:rsidR="006903E1" w:rsidRPr="0006027E" w:rsidRDefault="00785C26" w:rsidP="006903E1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2</w:t>
                  </w:r>
                  <w:r w:rsidR="006903E1"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隊</w:t>
                  </w:r>
                </w:p>
              </w:tc>
              <w:tc>
                <w:tcPr>
                  <w:tcW w:w="1067" w:type="dxa"/>
                </w:tcPr>
                <w:p w:rsidR="006903E1" w:rsidRPr="0006027E" w:rsidRDefault="00785C26" w:rsidP="006903E1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148</w:t>
                  </w:r>
                  <w:r w:rsidR="006903E1"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隊</w:t>
                  </w:r>
                </w:p>
              </w:tc>
              <w:tc>
                <w:tcPr>
                  <w:tcW w:w="1060" w:type="dxa"/>
                </w:tcPr>
                <w:p w:rsidR="006903E1" w:rsidRPr="0006027E" w:rsidRDefault="00785C26" w:rsidP="006903E1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47</w:t>
                  </w:r>
                  <w:r w:rsidR="006903E1"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隊</w:t>
                  </w:r>
                </w:p>
              </w:tc>
              <w:tc>
                <w:tcPr>
                  <w:tcW w:w="992" w:type="dxa"/>
                </w:tcPr>
                <w:p w:rsidR="006903E1" w:rsidRPr="0006027E" w:rsidRDefault="00785C26" w:rsidP="006903E1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7</w:t>
                  </w:r>
                  <w:r w:rsidR="006903E1"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隊</w:t>
                  </w:r>
                </w:p>
              </w:tc>
              <w:tc>
                <w:tcPr>
                  <w:tcW w:w="1134" w:type="dxa"/>
                  <w:vAlign w:val="center"/>
                </w:tcPr>
                <w:p w:rsidR="006903E1" w:rsidRPr="0006027E" w:rsidRDefault="00785C26" w:rsidP="006903E1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4</w:t>
                  </w:r>
                  <w:r w:rsidR="006903E1"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隊</w:t>
                  </w:r>
                </w:p>
                <w:p w:rsidR="006903E1" w:rsidRPr="0006027E" w:rsidRDefault="006903E1" w:rsidP="006903E1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</w:p>
              </w:tc>
              <w:tc>
                <w:tcPr>
                  <w:tcW w:w="1134" w:type="dxa"/>
                </w:tcPr>
                <w:p w:rsidR="006903E1" w:rsidRPr="0006027E" w:rsidRDefault="00785C26" w:rsidP="006903E1">
                  <w:pPr>
                    <w:pStyle w:val="a4"/>
                    <w:widowControl/>
                    <w:spacing w:line="320" w:lineRule="exact"/>
                    <w:ind w:leftChars="0" w:left="0" w:right="119"/>
                    <w:jc w:val="center"/>
                    <w:rPr>
                      <w:rFonts w:ascii="Arial" w:eastAsia="標楷體" w:hAnsi="Arial" w:cs="Arial"/>
                      <w:color w:val="000000" w:themeColor="text1"/>
                      <w:kern w:val="0"/>
                      <w:sz w:val="26"/>
                      <w:szCs w:val="26"/>
                    </w:rPr>
                  </w:pPr>
                  <w:r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208</w:t>
                  </w:r>
                  <w:r w:rsidR="006903E1" w:rsidRPr="0006027E">
                    <w:rPr>
                      <w:rFonts w:ascii="Arial" w:eastAsia="標楷體" w:hAnsi="Arial" w:cs="Arial" w:hint="eastAsia"/>
                      <w:color w:val="000000" w:themeColor="text1"/>
                      <w:kern w:val="0"/>
                      <w:sz w:val="26"/>
                      <w:szCs w:val="26"/>
                    </w:rPr>
                    <w:t>隊</w:t>
                  </w:r>
                </w:p>
              </w:tc>
            </w:tr>
          </w:tbl>
          <w:p w:rsidR="00E04CF1" w:rsidRPr="0006027E" w:rsidRDefault="00B910EE" w:rsidP="00C06014">
            <w:pPr>
              <w:pStyle w:val="a4"/>
              <w:numPr>
                <w:ilvl w:val="1"/>
                <w:numId w:val="17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合約</w:t>
            </w:r>
            <w:r w:rsidR="002D1564" w:rsidRPr="0006027E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t>進度：</w:t>
            </w:r>
            <w:r w:rsidR="00785C26"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請廠商補齊一式六份支合約，</w:t>
            </w:r>
            <w:r w:rsidR="0006027E" w:rsidRPr="000602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產險、銀行、證券用印中</w:t>
            </w:r>
            <w:r w:rsidR="00785C26"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。</w:t>
            </w:r>
          </w:p>
          <w:p w:rsidR="00785C26" w:rsidRPr="0006027E" w:rsidRDefault="00785C26" w:rsidP="00785C26">
            <w:pPr>
              <w:pStyle w:val="a4"/>
              <w:numPr>
                <w:ilvl w:val="1"/>
                <w:numId w:val="17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</w:pPr>
            <w:r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製作物：服裝於</w:t>
            </w:r>
            <w:r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5/17</w:t>
            </w:r>
            <w:r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前定稿完畢。</w:t>
            </w:r>
            <w:r w:rsidRPr="0006027E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br/>
            </w:r>
            <w:r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 xml:space="preserve">        </w:t>
            </w:r>
            <w:proofErr w:type="gramStart"/>
            <w:r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週</w:t>
            </w:r>
            <w:proofErr w:type="gramEnd"/>
            <w:r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邊小物</w:t>
            </w:r>
            <w:r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(</w:t>
            </w:r>
            <w:r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加油棒、加油手套、手機</w:t>
            </w:r>
            <w:proofErr w:type="gramStart"/>
            <w:r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指環卡夾</w:t>
            </w:r>
            <w:proofErr w:type="gramEnd"/>
            <w:r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)</w:t>
            </w:r>
            <w:r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於</w:t>
            </w:r>
            <w:r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5/16</w:t>
            </w:r>
            <w:r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定稿完畢。</w:t>
            </w:r>
            <w:r w:rsidRPr="0006027E">
              <w:rPr>
                <w:rFonts w:ascii="Arial" w:eastAsia="標楷體" w:hAnsi="Arial" w:cs="Arial"/>
                <w:color w:val="000000" w:themeColor="text1"/>
                <w:sz w:val="26"/>
                <w:szCs w:val="26"/>
              </w:rPr>
              <w:br/>
            </w:r>
            <w:r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 xml:space="preserve">        COS</w:t>
            </w:r>
            <w:r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道具於</w:t>
            </w:r>
            <w:r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5/15</w:t>
            </w:r>
            <w:r w:rsidRPr="0006027E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定案。</w:t>
            </w:r>
          </w:p>
          <w:p w:rsidR="00B910EE" w:rsidRPr="0006027E" w:rsidRDefault="0006027E" w:rsidP="00C06014">
            <w:pPr>
              <w:pStyle w:val="a4"/>
              <w:numPr>
                <w:ilvl w:val="1"/>
                <w:numId w:val="17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0602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醫療組</w:t>
            </w:r>
            <w:r w:rsidR="00B910EE" w:rsidRPr="000602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：</w:t>
            </w:r>
            <w:r w:rsidRPr="000602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實體活動現場需有醫護小組人員，將於</w:t>
            </w:r>
            <w:r w:rsidRPr="000602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5/29</w:t>
            </w:r>
            <w:r w:rsidRPr="000602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前與國泰醫院院長室行政組洽談完畢，請對方</w:t>
            </w:r>
            <w:proofErr w:type="gramStart"/>
            <w:r w:rsidRPr="000602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6/16</w:t>
            </w:r>
            <w:r w:rsidRPr="000602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線下賽當天</w:t>
            </w:r>
            <w:proofErr w:type="gramEnd"/>
            <w:r w:rsidRPr="000602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派</w:t>
            </w:r>
            <w:r w:rsidRPr="000602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</w:t>
            </w:r>
            <w:r w:rsidRPr="000602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名醫生、</w:t>
            </w:r>
            <w:r w:rsidRPr="000602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</w:t>
            </w:r>
            <w:r w:rsidRPr="000602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名護理師到現場</w:t>
            </w:r>
            <w:r w:rsidR="00E34DE9" w:rsidRPr="0006027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。</w:t>
            </w:r>
          </w:p>
          <w:tbl>
            <w:tblPr>
              <w:tblW w:w="8291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400"/>
              <w:gridCol w:w="4678"/>
              <w:gridCol w:w="1213"/>
            </w:tblGrid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E34DE9" w:rsidRPr="006903E1" w:rsidRDefault="00E34DE9" w:rsidP="00E34DE9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color w:val="000000" w:themeColor="text1"/>
                      <w:kern w:val="0"/>
                      <w:sz w:val="28"/>
                      <w:szCs w:val="28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/>
                      <w:color w:val="000000" w:themeColor="text1"/>
                      <w:kern w:val="0"/>
                      <w:sz w:val="28"/>
                      <w:szCs w:val="28"/>
                    </w:rPr>
                    <w:t>項目名稱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E34DE9" w:rsidRPr="006903E1" w:rsidRDefault="00E34DE9" w:rsidP="00E34DE9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color w:val="000000" w:themeColor="text1"/>
                      <w:kern w:val="0"/>
                      <w:sz w:val="28"/>
                      <w:szCs w:val="28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/>
                      <w:color w:val="000000" w:themeColor="text1"/>
                      <w:kern w:val="0"/>
                      <w:sz w:val="28"/>
                      <w:szCs w:val="28"/>
                    </w:rPr>
                    <w:t>項目內容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E34DE9" w:rsidRPr="006903E1" w:rsidRDefault="00E34DE9" w:rsidP="00E34DE9">
                  <w:pPr>
                    <w:widowControl/>
                    <w:jc w:val="center"/>
                    <w:rPr>
                      <w:rFonts w:ascii="標楷體" w:eastAsia="標楷體" w:hAnsi="標楷體" w:cs="新細明體"/>
                      <w:b/>
                      <w:color w:val="000000" w:themeColor="text1"/>
                      <w:kern w:val="0"/>
                      <w:sz w:val="28"/>
                      <w:szCs w:val="28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/>
                      <w:color w:val="000000" w:themeColor="text1"/>
                      <w:kern w:val="0"/>
                      <w:sz w:val="28"/>
                      <w:szCs w:val="28"/>
                    </w:rPr>
                    <w:t>時程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16強總決賽宣傳影片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提供16強總決賽宣傳影片_OT(A Copy)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E34DE9" w:rsidRPr="006903E1" w:rsidRDefault="00E34DE9" w:rsidP="00E34DE9">
                  <w:pPr>
                    <w:widowControl/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4月18日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CSN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CSN檔案製作完成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4月19日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T-Shirt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提供三款T-Shirt設計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4月19日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16強總決賽宣傳影片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確認16強總決賽宣傳影片_OT(A Copy)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4月19日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Banner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第二波Banner設計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4月19日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CSN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CSN影片露出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4月22日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Banner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第二波Banner設計確認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4月22日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Banner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第二波Banner</w:t>
                  </w:r>
                  <w:proofErr w:type="gramStart"/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設計進稿</w:t>
                  </w:r>
                  <w:proofErr w:type="gramEnd"/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4月22日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T-Shirt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確認T-Shirt設計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4月23日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16強總決賽宣傳影片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提供16強總決賽宣傳影片_OT(Final Copy)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4月23日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16強總決賽宣傳影片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16強總決賽宣傳影片_OT(Final Copy)上線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4月23日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線下總決賽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提供線下總決賽rundown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4月29日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網站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報名截止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5月3日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賽事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proofErr w:type="gramStart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線上預賽</w:t>
                  </w:r>
                  <w:proofErr w:type="gramEnd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抽籤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5月6日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網站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公布預賽晉級表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5月8日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線下總決賽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提供線下總決賽輸出設計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5月8日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線下總決賽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提供線下總決賽周邊設計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5月10日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線下總決賽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提供線下總決賽直播素材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</w:t>
                  </w:r>
                  <w:r w:rsidR="00CC358A">
                    <w:rPr>
                      <w:rFonts w:ascii="標楷體" w:eastAsia="標楷體" w:hAnsi="標楷體" w:hint="eastAsia"/>
                      <w:color w:val="000000" w:themeColor="text1"/>
                    </w:rPr>
                    <w:t>17</w:t>
                  </w: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第一</w:t>
                  </w:r>
                  <w:proofErr w:type="gramStart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週線上</w:t>
                  </w:r>
                  <w:proofErr w:type="gramEnd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預賽D1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賽事進行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5月18日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第一</w:t>
                  </w:r>
                  <w:proofErr w:type="gramStart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週線上</w:t>
                  </w:r>
                  <w:proofErr w:type="gramEnd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預賽D2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賽事進行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5月19日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線下總決賽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確認線下總決賽資訊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5月20日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第一</w:t>
                  </w:r>
                  <w:proofErr w:type="gramStart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週線上</w:t>
                  </w:r>
                  <w:proofErr w:type="gramEnd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預賽D1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賽事進行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5月25日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第一</w:t>
                  </w:r>
                  <w:proofErr w:type="gramStart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週線上</w:t>
                  </w:r>
                  <w:proofErr w:type="gramEnd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預賽D2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賽事進行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5月26日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第一</w:t>
                  </w:r>
                  <w:proofErr w:type="gramStart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週線上</w:t>
                  </w:r>
                  <w:proofErr w:type="gramEnd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預賽D1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賽事進行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6月1日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第一</w:t>
                  </w:r>
                  <w:proofErr w:type="gramStart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週線上</w:t>
                  </w:r>
                  <w:proofErr w:type="gramEnd"/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預賽D2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賽事進行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6月2日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T-Shirt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第一批T-Shirt製作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6月6日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賽事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16強抽籤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6月6日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網站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公布16強總決賽晉級表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6月6日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T-Shirt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第二批T-Shirt製作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6月14日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lastRenderedPageBreak/>
                    <w:t>線下總決賽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color w:val="000000" w:themeColor="text1"/>
                      <w:kern w:val="0"/>
                    </w:rPr>
                    <w:t>進場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single" w:sz="4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color w:val="000000" w:themeColor="text1"/>
                    </w:rPr>
                    <w:t>6月15日</w:t>
                  </w:r>
                </w:p>
              </w:tc>
            </w:tr>
            <w:tr w:rsidR="00E34DE9" w:rsidRPr="00E34DE9" w:rsidTr="00DE6D9B">
              <w:trPr>
                <w:trHeight w:val="20"/>
              </w:trPr>
              <w:tc>
                <w:tcPr>
                  <w:tcW w:w="2400" w:type="dxa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線下總決賽</w:t>
                  </w:r>
                </w:p>
              </w:tc>
              <w:tc>
                <w:tcPr>
                  <w:tcW w:w="4678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34DE9" w:rsidRPr="006903E1" w:rsidRDefault="00E34DE9" w:rsidP="00E34DE9">
                  <w:pPr>
                    <w:widowControl/>
                    <w:rPr>
                      <w:rFonts w:ascii="標楷體" w:eastAsia="標楷體" w:hAnsi="標楷體" w:cs="新細明體"/>
                      <w:bCs/>
                      <w:color w:val="000000" w:themeColor="text1"/>
                      <w:kern w:val="0"/>
                    </w:rPr>
                  </w:pPr>
                  <w:r w:rsidRPr="006903E1">
                    <w:rPr>
                      <w:rFonts w:ascii="標楷體" w:eastAsia="標楷體" w:hAnsi="標楷體" w:cs="新細明體" w:hint="eastAsia"/>
                      <w:bCs/>
                      <w:color w:val="000000" w:themeColor="text1"/>
                      <w:kern w:val="0"/>
                    </w:rPr>
                    <w:t>活動當天</w:t>
                  </w:r>
                </w:p>
              </w:tc>
              <w:tc>
                <w:tcPr>
                  <w:tcW w:w="1213" w:type="dxa"/>
                  <w:tcBorders>
                    <w:top w:val="single" w:sz="4" w:space="0" w:color="auto"/>
                    <w:left w:val="single" w:sz="4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:rsidR="00E34DE9" w:rsidRPr="006903E1" w:rsidRDefault="00E34DE9" w:rsidP="00E34DE9">
                  <w:pPr>
                    <w:jc w:val="right"/>
                    <w:rPr>
                      <w:rFonts w:ascii="標楷體" w:eastAsia="標楷體" w:hAnsi="標楷體"/>
                      <w:bCs/>
                      <w:color w:val="000000" w:themeColor="text1"/>
                    </w:rPr>
                  </w:pPr>
                  <w:r w:rsidRPr="006903E1">
                    <w:rPr>
                      <w:rFonts w:ascii="標楷體" w:eastAsia="標楷體" w:hAnsi="標楷體" w:hint="eastAsia"/>
                      <w:bCs/>
                      <w:color w:val="000000" w:themeColor="text1"/>
                    </w:rPr>
                    <w:t>6月16日</w:t>
                  </w:r>
                </w:p>
              </w:tc>
            </w:tr>
          </w:tbl>
          <w:p w:rsidR="00B910EE" w:rsidRPr="00B910EE" w:rsidRDefault="00B910EE" w:rsidP="00B910EE">
            <w:pPr>
              <w:pStyle w:val="a4"/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</w:p>
        </w:tc>
      </w:tr>
      <w:tr w:rsidR="006A664B" w:rsidTr="006634C8">
        <w:trPr>
          <w:trHeight w:val="2407"/>
        </w:trPr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3E453E" w:rsidRDefault="006A664B" w:rsidP="006A664B">
            <w:pPr>
              <w:spacing w:before="48" w:after="48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proofErr w:type="gramStart"/>
            <w:r w:rsidRPr="00BB491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金控員工</w:t>
            </w:r>
            <w:proofErr w:type="gramEnd"/>
            <w:r w:rsidRPr="00BB491D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創新提案獎勵</w:t>
            </w:r>
          </w:p>
          <w:p w:rsidR="006A664B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【林祐任】</w:t>
            </w:r>
          </w:p>
          <w:p w:rsidR="00204D78" w:rsidRPr="003E453E" w:rsidRDefault="00204D78" w:rsidP="00204D78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洪筱婷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907A72" w:rsidRPr="00CB63B8" w:rsidRDefault="00907A72" w:rsidP="00A04BCA">
            <w:pPr>
              <w:snapToGrid w:val="0"/>
              <w:spacing w:line="44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</w:p>
          <w:p w:rsidR="00A671A4" w:rsidRPr="00A6547A" w:rsidRDefault="00521B52" w:rsidP="00C06014">
            <w:pPr>
              <w:numPr>
                <w:ilvl w:val="0"/>
                <w:numId w:val="8"/>
              </w:numPr>
              <w:snapToGrid w:val="0"/>
              <w:spacing w:line="44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A6547A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  <w:r w:rsidR="00467152" w:rsidRPr="00A6547A">
              <w:rPr>
                <w:rFonts w:ascii="Arial" w:eastAsia="標楷體" w:hAnsi="Arial" w:cs="Arial"/>
                <w:sz w:val="26"/>
                <w:szCs w:val="26"/>
              </w:rPr>
              <w:t>WEBA</w:t>
            </w:r>
            <w:r w:rsidR="00703299" w:rsidRPr="00A6547A">
              <w:rPr>
                <w:rFonts w:ascii="Arial" w:eastAsia="標楷體" w:hAnsi="Arial" w:cs="Arial" w:hint="eastAsia"/>
                <w:sz w:val="26"/>
                <w:szCs w:val="26"/>
              </w:rPr>
              <w:t>之後只可在銀行網域使用，創新提案專區需另找方案</w:t>
            </w:r>
          </w:p>
          <w:p w:rsidR="00CB1AF6" w:rsidRPr="00CB1AF6" w:rsidRDefault="00CB1AF6" w:rsidP="00C06014">
            <w:pPr>
              <w:pStyle w:val="a4"/>
              <w:numPr>
                <w:ilvl w:val="0"/>
                <w:numId w:val="8"/>
              </w:numPr>
              <w:tabs>
                <w:tab w:val="left" w:pos="554"/>
              </w:tabs>
              <w:spacing w:line="440" w:lineRule="exact"/>
              <w:ind w:leftChars="0" w:rightChars="50" w:right="12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2019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年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1~4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月提案預計於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5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月</w:t>
            </w:r>
            <w:r w:rsidR="004740B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31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日下午</w:t>
            </w:r>
            <w:r w:rsidR="004740BE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4:00~5:3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0</w:t>
            </w:r>
            <w:r w:rsidRPr="00CB1AF6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召開會議。</w:t>
            </w:r>
          </w:p>
          <w:tbl>
            <w:tblPr>
              <w:tblStyle w:val="a3"/>
              <w:tblW w:w="8378" w:type="dxa"/>
              <w:tblLayout w:type="fixed"/>
              <w:tblLook w:val="04A0" w:firstRow="1" w:lastRow="0" w:firstColumn="1" w:lastColumn="0" w:noHBand="0" w:noVBand="1"/>
            </w:tblPr>
            <w:tblGrid>
              <w:gridCol w:w="1291"/>
              <w:gridCol w:w="3118"/>
              <w:gridCol w:w="3969"/>
            </w:tblGrid>
            <w:tr w:rsidR="00CB1AF6" w:rsidRPr="00390F79" w:rsidTr="00BB0CE3">
              <w:trPr>
                <w:trHeight w:val="419"/>
              </w:trPr>
              <w:tc>
                <w:tcPr>
                  <w:tcW w:w="1291" w:type="dxa"/>
                  <w:vAlign w:val="center"/>
                  <w:hideMark/>
                </w:tcPr>
                <w:p w:rsidR="00CB1AF6" w:rsidRPr="00390F79" w:rsidRDefault="00CB1AF6" w:rsidP="00BB0CE3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Theme="minorHAnsi" w:eastAsia="標楷體" w:hAnsiTheme="minorHAnsi" w:cs="新細明體"/>
                      <w:sz w:val="22"/>
                      <w:szCs w:val="22"/>
                    </w:rPr>
                  </w:pPr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案件編號</w:t>
                  </w:r>
                </w:p>
              </w:tc>
              <w:tc>
                <w:tcPr>
                  <w:tcW w:w="3118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案件名稱</w:t>
                  </w:r>
                </w:p>
              </w:tc>
              <w:tc>
                <w:tcPr>
                  <w:tcW w:w="3969" w:type="dxa"/>
                  <w:vAlign w:val="center"/>
                  <w:hideMark/>
                </w:tcPr>
                <w:p w:rsidR="00CB1AF6" w:rsidRPr="00390F79" w:rsidRDefault="00CB1AF6" w:rsidP="00BB0CE3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 w:rsidRPr="00390F79">
                    <w:rPr>
                      <w:rFonts w:asciiTheme="minorHAnsi" w:eastAsia="標楷體" w:hAnsiTheme="minorHAnsi"/>
                      <w:sz w:val="22"/>
                      <w:szCs w:val="22"/>
                    </w:rPr>
                    <w:t>初審單位</w:t>
                  </w:r>
                </w:p>
              </w:tc>
            </w:tr>
            <w:tr w:rsidR="00CB1AF6" w:rsidRPr="00390F79" w:rsidTr="00BB0CE3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 w:line="360" w:lineRule="exact"/>
                    <w:jc w:val="center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hint="eastAsia"/>
                      <w:sz w:val="22"/>
                      <w:szCs w:val="22"/>
                    </w:rPr>
                    <w:t>2019-01</w:t>
                  </w:r>
                </w:p>
              </w:tc>
              <w:tc>
                <w:tcPr>
                  <w:tcW w:w="3118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proofErr w:type="gramStart"/>
                  <w:r w:rsidRPr="00A95B76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產險開售</w:t>
                  </w:r>
                  <w:proofErr w:type="gramEnd"/>
                  <w:r w:rsidRPr="00A95B76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~</w:t>
                  </w:r>
                  <w:r w:rsidRPr="00A95B76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寵愛毛小孩一生一事完全照護寵物保險</w:t>
                  </w:r>
                  <w:r w:rsidRPr="00A95B76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(</w:t>
                  </w:r>
                  <w:r w:rsidRPr="00A95B76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含喪葬費用後事規劃</w:t>
                  </w:r>
                  <w:r w:rsidRPr="00A95B76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3969" w:type="dxa"/>
                  <w:vAlign w:val="center"/>
                  <w:hideMark/>
                </w:tcPr>
                <w:p w:rsidR="00CB1AF6" w:rsidRPr="00390F79" w:rsidRDefault="00CB1AF6" w:rsidP="00BB0CE3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 w:rsidRPr="00A95B76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國泰產險商品科</w:t>
                  </w:r>
                </w:p>
              </w:tc>
            </w:tr>
            <w:tr w:rsidR="00CB1AF6" w:rsidRPr="00390F79" w:rsidTr="00BB0CE3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hint="eastAsia"/>
                      <w:sz w:val="22"/>
                      <w:szCs w:val="22"/>
                    </w:rPr>
                    <w:t>2019-02</w:t>
                  </w:r>
                </w:p>
              </w:tc>
              <w:tc>
                <w:tcPr>
                  <w:tcW w:w="3118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1D54FC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在網路投保活動上加入低價競標的想法</w:t>
                  </w:r>
                </w:p>
              </w:tc>
              <w:tc>
                <w:tcPr>
                  <w:tcW w:w="3969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 w:rsidRPr="001D54FC">
                    <w:rPr>
                      <w:rFonts w:asciiTheme="minorHAnsi" w:eastAsia="標楷體" w:hAnsiTheme="minorHAnsi" w:hint="eastAsia"/>
                      <w:sz w:val="22"/>
                      <w:szCs w:val="22"/>
                    </w:rPr>
                    <w:t>國泰人壽</w:t>
                  </w:r>
                  <w:r>
                    <w:rPr>
                      <w:rFonts w:asciiTheme="minorHAnsi" w:eastAsia="標楷體" w:hAnsiTheme="minorHAnsi" w:hint="eastAsia"/>
                      <w:sz w:val="22"/>
                      <w:szCs w:val="22"/>
                    </w:rPr>
                    <w:t>商品部、商品行銷科</w:t>
                  </w:r>
                </w:p>
              </w:tc>
            </w:tr>
            <w:tr w:rsidR="00CB1AF6" w:rsidRPr="00390F79" w:rsidTr="00BB0CE3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 w:cs="新細明體"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cs="新細明體" w:hint="eastAsia"/>
                      <w:sz w:val="22"/>
                      <w:szCs w:val="22"/>
                    </w:rPr>
                    <w:t>2019-03</w:t>
                  </w:r>
                </w:p>
              </w:tc>
              <w:tc>
                <w:tcPr>
                  <w:tcW w:w="3118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031FE0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國泰世紀產險的</w:t>
                  </w:r>
                  <w:proofErr w:type="gramStart"/>
                  <w:r w:rsidRPr="00031FE0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旅綜險</w:t>
                  </w:r>
                  <w:proofErr w:type="gramEnd"/>
                  <w:r w:rsidRPr="00031FE0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,</w:t>
                  </w:r>
                  <w:r w:rsidRPr="00031FE0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經手人直接在產險核心輸入要保資料後</w:t>
                  </w:r>
                  <w:r w:rsidRPr="00031FE0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,</w:t>
                  </w:r>
                  <w:r w:rsidRPr="00031FE0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直接產生繳費單至超商或銀行繳費</w:t>
                  </w:r>
                  <w:r w:rsidRPr="00031FE0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,</w:t>
                  </w:r>
                  <w:r w:rsidRPr="00031FE0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無需再擔心現金流問題。</w:t>
                  </w:r>
                </w:p>
              </w:tc>
              <w:tc>
                <w:tcPr>
                  <w:tcW w:w="3969" w:type="dxa"/>
                  <w:vAlign w:val="center"/>
                </w:tcPr>
                <w:p w:rsidR="00CB1AF6" w:rsidRDefault="00CB1AF6" w:rsidP="00BB0CE3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國泰產險保費部</w:t>
                  </w:r>
                </w:p>
                <w:p w:rsidR="00CB1AF6" w:rsidRPr="00390F79" w:rsidRDefault="00CB1AF6" w:rsidP="00BB0CE3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國泰金控整合</w:t>
                  </w:r>
                  <w:proofErr w:type="gramEnd"/>
                  <w:r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行銷部</w:t>
                  </w:r>
                </w:p>
              </w:tc>
            </w:tr>
            <w:tr w:rsidR="00CB1AF6" w:rsidRPr="00390F79" w:rsidTr="00BB0CE3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 w:cs="新細明體"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cs="新細明體" w:hint="eastAsia"/>
                      <w:sz w:val="22"/>
                      <w:szCs w:val="22"/>
                    </w:rPr>
                    <w:t>2019-04</w:t>
                  </w:r>
                </w:p>
              </w:tc>
              <w:tc>
                <w:tcPr>
                  <w:tcW w:w="3118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B6104A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基於事故偵測系統的防護保費</w:t>
                  </w:r>
                  <w:r w:rsidRPr="00B6104A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(</w:t>
                  </w:r>
                  <w:r w:rsidRPr="00B6104A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意外險加上軟體訂閱的服務</w:t>
                  </w:r>
                  <w:r w:rsidRPr="00B6104A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3969" w:type="dxa"/>
                  <w:vAlign w:val="center"/>
                  <w:hideMark/>
                </w:tcPr>
                <w:p w:rsidR="00CB1AF6" w:rsidRPr="00390F79" w:rsidRDefault="00CB1AF6" w:rsidP="00BB0CE3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 w:rsidRPr="00B6104A">
                    <w:rPr>
                      <w:rFonts w:asciiTheme="minorHAnsi" w:eastAsia="標楷體" w:hAnsiTheme="minorHAnsi" w:hint="eastAsia"/>
                      <w:sz w:val="22"/>
                      <w:szCs w:val="22"/>
                    </w:rPr>
                    <w:t>國泰產險車險相關部門</w:t>
                  </w:r>
                </w:p>
              </w:tc>
            </w:tr>
            <w:tr w:rsidR="00CB1AF6" w:rsidRPr="00390F79" w:rsidTr="00BB0CE3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 w:cs="新細明體"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cs="新細明體" w:hint="eastAsia"/>
                      <w:sz w:val="22"/>
                      <w:szCs w:val="22"/>
                    </w:rPr>
                    <w:t>2019-05</w:t>
                  </w:r>
                </w:p>
              </w:tc>
              <w:tc>
                <w:tcPr>
                  <w:tcW w:w="3118" w:type="dxa"/>
                  <w:vAlign w:val="center"/>
                </w:tcPr>
                <w:p w:rsidR="00CB1AF6" w:rsidRDefault="00CB1AF6" w:rsidP="00BB0CE3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B6104A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1.</w:t>
                  </w:r>
                  <w:r w:rsidRPr="00B6104A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集中各子公司採購人員合署辦公</w:t>
                  </w:r>
                  <w:r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，發揮集團採購效益</w:t>
                  </w:r>
                </w:p>
                <w:p w:rsidR="00CB1AF6" w:rsidRPr="00390F79" w:rsidRDefault="00CB1AF6" w:rsidP="00BB0CE3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B6104A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2.</w:t>
                  </w:r>
                  <w:r w:rsidRPr="00B6104A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擴大引進優良廠商，設計公開招標網站及運作機制</w:t>
                  </w:r>
                </w:p>
              </w:tc>
              <w:tc>
                <w:tcPr>
                  <w:tcW w:w="3969" w:type="dxa"/>
                  <w:vAlign w:val="center"/>
                  <w:hideMark/>
                </w:tcPr>
                <w:p w:rsidR="00CB1AF6" w:rsidRPr="00390F79" w:rsidRDefault="00CB1AF6" w:rsidP="00BB0CE3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proofErr w:type="gramStart"/>
                  <w:r w:rsidRPr="005C02C3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國泰金控行政</w:t>
                  </w:r>
                  <w:proofErr w:type="gramEnd"/>
                  <w:r w:rsidRPr="005C02C3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管理部</w:t>
                  </w:r>
                </w:p>
              </w:tc>
            </w:tr>
            <w:tr w:rsidR="00CB1AF6" w:rsidRPr="00390F79" w:rsidTr="00BB0CE3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 w:cs="新細明體"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cs="新細明體" w:hint="eastAsia"/>
                      <w:sz w:val="22"/>
                      <w:szCs w:val="22"/>
                    </w:rPr>
                    <w:t>2019-06</w:t>
                  </w:r>
                </w:p>
              </w:tc>
              <w:tc>
                <w:tcPr>
                  <w:tcW w:w="3118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6100E5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彈性上下班，自己的下班時間自己決定</w:t>
                  </w:r>
                </w:p>
              </w:tc>
              <w:tc>
                <w:tcPr>
                  <w:tcW w:w="3969" w:type="dxa"/>
                  <w:vAlign w:val="center"/>
                  <w:hideMark/>
                </w:tcPr>
                <w:p w:rsidR="00CB1AF6" w:rsidRPr="00390F79" w:rsidRDefault="00CB1AF6" w:rsidP="00BB0CE3">
                  <w:pPr>
                    <w:spacing w:before="100" w:beforeAutospacing="1" w:after="100" w:afterAutospacing="1" w:line="360" w:lineRule="exact"/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proofErr w:type="gramStart"/>
                  <w:r w:rsidRPr="005C02C3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國泰金控行政</w:t>
                  </w:r>
                  <w:proofErr w:type="gramEnd"/>
                  <w:r w:rsidRPr="005C02C3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管理部</w:t>
                  </w:r>
                </w:p>
              </w:tc>
            </w:tr>
            <w:tr w:rsidR="00CB1AF6" w:rsidRPr="00390F79" w:rsidTr="00BB0CE3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 w:cs="新細明體"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cs="新細明體" w:hint="eastAsia"/>
                      <w:sz w:val="22"/>
                      <w:szCs w:val="22"/>
                    </w:rPr>
                    <w:t>2019-07</w:t>
                  </w:r>
                </w:p>
              </w:tc>
              <w:tc>
                <w:tcPr>
                  <w:tcW w:w="3118" w:type="dxa"/>
                  <w:vAlign w:val="center"/>
                </w:tcPr>
                <w:p w:rsidR="00CB1AF6" w:rsidRPr="00390F79" w:rsidRDefault="00CB1AF6" w:rsidP="00BB0CE3">
                  <w:pPr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622128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贊助均一教育平台成為</w:t>
                  </w:r>
                  <w:r w:rsidRPr="00622128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CSR</w:t>
                  </w:r>
                  <w:r w:rsidRPr="00622128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企業夥伴</w:t>
                  </w:r>
                </w:p>
              </w:tc>
              <w:tc>
                <w:tcPr>
                  <w:tcW w:w="3969" w:type="dxa"/>
                  <w:vAlign w:val="center"/>
                  <w:hideMark/>
                </w:tcPr>
                <w:p w:rsidR="00CB1AF6" w:rsidRPr="00390F79" w:rsidRDefault="00CB1AF6" w:rsidP="00BB0CE3">
                  <w:pPr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國泰</w:t>
                  </w:r>
                  <w:r w:rsidRPr="00390F79"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  <w:t>金控</w:t>
                  </w:r>
                  <w:r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公關</w:t>
                  </w:r>
                  <w:proofErr w:type="gramEnd"/>
                  <w:r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部</w:t>
                  </w:r>
                </w:p>
              </w:tc>
            </w:tr>
            <w:tr w:rsidR="00CB1AF6" w:rsidRPr="00390F79" w:rsidTr="00BB0CE3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hint="eastAsia"/>
                      <w:sz w:val="22"/>
                      <w:szCs w:val="22"/>
                    </w:rPr>
                    <w:t>2019-08</w:t>
                  </w:r>
                </w:p>
              </w:tc>
              <w:tc>
                <w:tcPr>
                  <w:tcW w:w="3118" w:type="dxa"/>
                  <w:vAlign w:val="center"/>
                </w:tcPr>
                <w:p w:rsidR="00CB1AF6" w:rsidRPr="00390F79" w:rsidRDefault="00CB1AF6" w:rsidP="00BB0CE3">
                  <w:pPr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3B16CC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員工生日禮券增設『電子禮券』選項</w:t>
                  </w:r>
                </w:p>
              </w:tc>
              <w:tc>
                <w:tcPr>
                  <w:tcW w:w="3969" w:type="dxa"/>
                  <w:vAlign w:val="center"/>
                  <w:hideMark/>
                </w:tcPr>
                <w:p w:rsidR="00CB1AF6" w:rsidRDefault="00CB1AF6" w:rsidP="00BB0CE3">
                  <w:pPr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proofErr w:type="gramStart"/>
                  <w:r w:rsidRPr="005C02C3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國泰金控行政</w:t>
                  </w:r>
                  <w:proofErr w:type="gramEnd"/>
                  <w:r w:rsidRPr="005C02C3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管理部</w:t>
                  </w:r>
                </w:p>
                <w:p w:rsidR="00CB1AF6" w:rsidRPr="00390F79" w:rsidRDefault="00CB1AF6" w:rsidP="00BB0CE3">
                  <w:pPr>
                    <w:jc w:val="both"/>
                    <w:rPr>
                      <w:rFonts w:asciiTheme="minorHAnsi" w:eastAsia="標楷體" w:hAnsiTheme="minorHAnsi"/>
                      <w:strike/>
                      <w:sz w:val="22"/>
                      <w:szCs w:val="22"/>
                    </w:rPr>
                  </w:pPr>
                  <w:r w:rsidRPr="00973F76">
                    <w:rPr>
                      <w:rFonts w:asciiTheme="minorHAnsi" w:eastAsia="標楷體" w:hAnsiTheme="minorHAnsi" w:hint="eastAsia"/>
                      <w:sz w:val="22"/>
                      <w:szCs w:val="22"/>
                    </w:rPr>
                    <w:t>數位暨數據發展中心生活金融科</w:t>
                  </w:r>
                </w:p>
              </w:tc>
            </w:tr>
            <w:tr w:rsidR="00CB1AF6" w:rsidRPr="00390F79" w:rsidTr="00BB0CE3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hint="eastAsia"/>
                      <w:sz w:val="22"/>
                      <w:szCs w:val="22"/>
                    </w:rPr>
                    <w:t>2019-09</w:t>
                  </w:r>
                </w:p>
              </w:tc>
              <w:tc>
                <w:tcPr>
                  <w:tcW w:w="3118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973F76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整合國泰入口網站『幸福大亨』休假輕旅行與『國泰福利網』集團佈告欄各項優惠訊息，讓集團員工共享相關優惠</w:t>
                  </w:r>
                </w:p>
              </w:tc>
              <w:tc>
                <w:tcPr>
                  <w:tcW w:w="3969" w:type="dxa"/>
                  <w:vAlign w:val="center"/>
                  <w:hideMark/>
                </w:tcPr>
                <w:p w:rsidR="00CB1AF6" w:rsidRDefault="00CB1AF6" w:rsidP="00BB0CE3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國泰金控行政</w:t>
                  </w:r>
                  <w:proofErr w:type="gramEnd"/>
                  <w:r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管理部</w:t>
                  </w:r>
                </w:p>
                <w:p w:rsidR="00CB1AF6" w:rsidRPr="00390F79" w:rsidRDefault="00CB1AF6" w:rsidP="00BB0CE3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各公司福委會、</w:t>
                  </w:r>
                  <w:r w:rsidRPr="005C02C3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人資部</w:t>
                  </w:r>
                </w:p>
              </w:tc>
            </w:tr>
            <w:tr w:rsidR="00CB1AF6" w:rsidRPr="00390F79" w:rsidTr="00BB0CE3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CB1AF6" w:rsidRDefault="00CB1AF6" w:rsidP="00BB0CE3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hint="eastAsia"/>
                      <w:sz w:val="22"/>
                      <w:szCs w:val="22"/>
                    </w:rPr>
                    <w:t>2019-10</w:t>
                  </w:r>
                </w:p>
              </w:tc>
              <w:tc>
                <w:tcPr>
                  <w:tcW w:w="3118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CD28DD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為什麼我們與他企業如</w:t>
                  </w:r>
                  <w:r w:rsidRPr="00CD28DD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NBA</w:t>
                  </w:r>
                  <w:r w:rsidRPr="00CD28DD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、米其林等品牌合作策略是</w:t>
                  </w:r>
                  <w:proofErr w:type="gramStart"/>
                  <w:r w:rsidRPr="00CD28DD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國泰金送錢</w:t>
                  </w:r>
                  <w:proofErr w:type="gramEnd"/>
                  <w:r w:rsidRPr="00CD28DD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給對方，</w:t>
                  </w:r>
                  <w:proofErr w:type="gramStart"/>
                  <w:r w:rsidRPr="00CD28DD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而非收它們</w:t>
                  </w:r>
                  <w:proofErr w:type="gramEnd"/>
                  <w:r w:rsidRPr="00CD28DD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的錢？</w:t>
                  </w:r>
                </w:p>
              </w:tc>
              <w:tc>
                <w:tcPr>
                  <w:tcW w:w="3969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proofErr w:type="gramStart"/>
                  <w:r w:rsidRPr="00CD28DD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國泰金控公關</w:t>
                  </w:r>
                  <w:proofErr w:type="gramEnd"/>
                  <w:r w:rsidRPr="00CD28DD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部</w:t>
                  </w:r>
                </w:p>
              </w:tc>
            </w:tr>
            <w:tr w:rsidR="00CB1AF6" w:rsidRPr="00390F79" w:rsidTr="00BB0CE3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CB1AF6" w:rsidRDefault="00CB1AF6" w:rsidP="00BB0CE3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hint="eastAsia"/>
                      <w:sz w:val="22"/>
                      <w:szCs w:val="22"/>
                    </w:rPr>
                    <w:t>2019-11</w:t>
                  </w:r>
                </w:p>
              </w:tc>
              <w:tc>
                <w:tcPr>
                  <w:tcW w:w="3118" w:type="dxa"/>
                  <w:vAlign w:val="center"/>
                </w:tcPr>
                <w:p w:rsidR="00CB1AF6" w:rsidRPr="00CD28DD" w:rsidRDefault="00CB1AF6" w:rsidP="00BB0CE3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752E6D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將影印機設定為員工識別證感應辨識後才可操作印出</w:t>
                  </w:r>
                </w:p>
              </w:tc>
              <w:tc>
                <w:tcPr>
                  <w:tcW w:w="3969" w:type="dxa"/>
                  <w:vAlign w:val="center"/>
                </w:tcPr>
                <w:p w:rsidR="00CB1AF6" w:rsidRPr="00390F79" w:rsidRDefault="00CB1AF6" w:rsidP="00BB0CE3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9D71A4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各子公司總務部</w:t>
                  </w:r>
                </w:p>
              </w:tc>
            </w:tr>
            <w:tr w:rsidR="006634C8" w:rsidRPr="00390F79" w:rsidTr="00BB0CE3">
              <w:trPr>
                <w:trHeight w:val="320"/>
              </w:trPr>
              <w:tc>
                <w:tcPr>
                  <w:tcW w:w="1291" w:type="dxa"/>
                  <w:vAlign w:val="center"/>
                </w:tcPr>
                <w:p w:rsidR="006634C8" w:rsidRDefault="006634C8" w:rsidP="00BB0CE3">
                  <w:pPr>
                    <w:spacing w:before="100" w:beforeAutospacing="1" w:after="100" w:afterAutospacing="1"/>
                    <w:jc w:val="center"/>
                    <w:rPr>
                      <w:rFonts w:asciiTheme="minorHAnsi" w:eastAsia="標楷體" w:hAnsiTheme="minorHAnsi"/>
                      <w:sz w:val="22"/>
                      <w:szCs w:val="22"/>
                    </w:rPr>
                  </w:pPr>
                  <w:r>
                    <w:rPr>
                      <w:rFonts w:asciiTheme="minorHAnsi" w:eastAsia="標楷體" w:hAnsiTheme="minorHAnsi" w:hint="eastAsia"/>
                      <w:sz w:val="22"/>
                      <w:szCs w:val="22"/>
                    </w:rPr>
                    <w:t>2019-12</w:t>
                  </w:r>
                </w:p>
              </w:tc>
              <w:tc>
                <w:tcPr>
                  <w:tcW w:w="3118" w:type="dxa"/>
                  <w:vAlign w:val="center"/>
                </w:tcPr>
                <w:p w:rsidR="006634C8" w:rsidRPr="00752E6D" w:rsidRDefault="006634C8" w:rsidP="00BB0CE3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r w:rsidRPr="006634C8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建議公司開始關注高齡化社會對員工的影響，並新增相關休</w:t>
                  </w:r>
                  <w:r w:rsidRPr="006634C8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lastRenderedPageBreak/>
                    <w:t>假制度及福利。</w:t>
                  </w:r>
                </w:p>
              </w:tc>
              <w:tc>
                <w:tcPr>
                  <w:tcW w:w="3969" w:type="dxa"/>
                  <w:vAlign w:val="center"/>
                </w:tcPr>
                <w:p w:rsidR="006634C8" w:rsidRPr="009D71A4" w:rsidRDefault="006634C8" w:rsidP="00BB0CE3">
                  <w:pPr>
                    <w:spacing w:before="100" w:beforeAutospacing="1" w:after="100" w:afterAutospacing="1"/>
                    <w:jc w:val="both"/>
                    <w:rPr>
                      <w:rFonts w:asciiTheme="minorHAnsi" w:eastAsia="標楷體" w:hAnsiTheme="minorHAnsi"/>
                      <w:bCs/>
                      <w:sz w:val="22"/>
                      <w:szCs w:val="22"/>
                    </w:rPr>
                  </w:pPr>
                  <w:proofErr w:type="gramStart"/>
                  <w:r w:rsidRPr="005C02C3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lastRenderedPageBreak/>
                    <w:t>國泰金控行政</w:t>
                  </w:r>
                  <w:proofErr w:type="gramEnd"/>
                  <w:r w:rsidRPr="005C02C3">
                    <w:rPr>
                      <w:rFonts w:asciiTheme="minorHAnsi" w:eastAsia="標楷體" w:hAnsiTheme="minorHAnsi" w:hint="eastAsia"/>
                      <w:bCs/>
                      <w:sz w:val="22"/>
                      <w:szCs w:val="22"/>
                    </w:rPr>
                    <w:t>管理部</w:t>
                  </w:r>
                </w:p>
              </w:tc>
            </w:tr>
          </w:tbl>
          <w:p w:rsidR="00CB1AF6" w:rsidRPr="00CB63B8" w:rsidRDefault="00CB1AF6" w:rsidP="00CB1AF6">
            <w:pPr>
              <w:snapToGrid w:val="0"/>
              <w:spacing w:line="44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</w:p>
        </w:tc>
      </w:tr>
      <w:tr w:rsidR="006A664B" w:rsidTr="00460BDB">
        <w:trPr>
          <w:trHeight w:val="2967"/>
        </w:trPr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國泰優惠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通路推廣</w:t>
            </w:r>
          </w:p>
          <w:p w:rsidR="006A664B" w:rsidRPr="0053541C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(</w:t>
            </w:r>
            <w:r w:rsidRPr="003E453E"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會員統計</w:t>
            </w:r>
            <w:r>
              <w:rPr>
                <w:rFonts w:ascii="Arial" w:eastAsia="標楷體" w:hAnsi="Arial" w:cs="Arial"/>
                <w:b/>
                <w:bCs/>
                <w:sz w:val="26"/>
                <w:szCs w:val="26"/>
              </w:rPr>
              <w:t>)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【林祐任】</w:t>
            </w:r>
          </w:p>
          <w:p w:rsidR="006A664B" w:rsidRPr="00A24066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芝萱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6A664B" w:rsidRPr="00CB63B8" w:rsidRDefault="006A664B" w:rsidP="00C06014">
            <w:pPr>
              <w:pStyle w:val="a4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Lines="50" w:after="180" w:line="440" w:lineRule="exact"/>
              <w:ind w:leftChars="0" w:left="482" w:hanging="482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kern w:val="0"/>
                <w:sz w:val="26"/>
                <w:szCs w:val="26"/>
              </w:rPr>
              <w:t>會員人數：</w:t>
            </w:r>
            <w:r w:rsidRPr="00CB63B8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至</w:t>
            </w:r>
            <w:r w:rsidR="00793618" w:rsidRPr="00CB63B8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2019</w:t>
            </w:r>
            <w:r w:rsidRPr="00CB63B8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年</w:t>
            </w:r>
            <w:r w:rsidR="000042E3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5</w:t>
            </w:r>
            <w:r w:rsidR="0071561B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/</w:t>
            </w:r>
            <w:r w:rsidR="00793500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22</w:t>
            </w:r>
            <w:r w:rsidR="007B4A24" w:rsidRPr="00CB63B8"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  <w:t>會員累計如下表：</w:t>
            </w:r>
            <w:r w:rsidRPr="00CB63B8">
              <w:rPr>
                <w:rFonts w:ascii="Arial" w:eastAsia="標楷體" w:hAnsi="Arial" w:cs="Arial"/>
                <w:sz w:val="26"/>
                <w:szCs w:val="26"/>
              </w:rPr>
              <w:t xml:space="preserve"> </w:t>
            </w:r>
          </w:p>
          <w:tbl>
            <w:tblPr>
              <w:tblStyle w:val="a3"/>
              <w:tblW w:w="0" w:type="auto"/>
              <w:tblInd w:w="573" w:type="dxa"/>
              <w:tblLayout w:type="fixed"/>
              <w:tblLook w:val="04A0" w:firstRow="1" w:lastRow="0" w:firstColumn="1" w:lastColumn="0" w:noHBand="0" w:noVBand="1"/>
            </w:tblPr>
            <w:tblGrid>
              <w:gridCol w:w="2031"/>
              <w:gridCol w:w="2031"/>
            </w:tblGrid>
            <w:tr w:rsidR="00E6786B" w:rsidRPr="00CB63B8" w:rsidTr="005E5973">
              <w:tc>
                <w:tcPr>
                  <w:tcW w:w="2031" w:type="dxa"/>
                  <w:shd w:val="clear" w:color="auto" w:fill="D9D9D9" w:themeFill="background1" w:themeFillShade="D9"/>
                </w:tcPr>
                <w:p w:rsidR="00E6786B" w:rsidRPr="00CB63B8" w:rsidRDefault="00E6786B" w:rsidP="00E6786B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</w:p>
              </w:tc>
              <w:tc>
                <w:tcPr>
                  <w:tcW w:w="2031" w:type="dxa"/>
                  <w:shd w:val="clear" w:color="auto" w:fill="D9D9D9" w:themeFill="background1" w:themeFillShade="D9"/>
                </w:tcPr>
                <w:p w:rsidR="00E6786B" w:rsidRPr="00CB63B8" w:rsidRDefault="00E6786B" w:rsidP="00E6786B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Total</w:t>
                  </w:r>
                </w:p>
              </w:tc>
            </w:tr>
            <w:tr w:rsidR="00E6786B" w:rsidRPr="00CB63B8" w:rsidTr="005E5973">
              <w:tc>
                <w:tcPr>
                  <w:tcW w:w="2031" w:type="dxa"/>
                </w:tcPr>
                <w:p w:rsidR="00E6786B" w:rsidRPr="00CB63B8" w:rsidRDefault="00E6786B" w:rsidP="00E6786B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累計人數</w:t>
                  </w:r>
                </w:p>
              </w:tc>
              <w:tc>
                <w:tcPr>
                  <w:tcW w:w="2031" w:type="dxa"/>
                </w:tcPr>
                <w:p w:rsidR="00E6786B" w:rsidRPr="00CB63B8" w:rsidRDefault="00DB60E3" w:rsidP="005A2FAB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1,</w:t>
                  </w:r>
                  <w:r w:rsidR="00793500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726</w:t>
                  </w:r>
                  <w:r w:rsidR="001D635F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,</w:t>
                  </w:r>
                  <w:r w:rsidR="00793500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125</w:t>
                  </w:r>
                </w:p>
              </w:tc>
            </w:tr>
            <w:tr w:rsidR="00E6786B" w:rsidRPr="00CB63B8" w:rsidTr="005E5973">
              <w:tc>
                <w:tcPr>
                  <w:tcW w:w="2031" w:type="dxa"/>
                </w:tcPr>
                <w:p w:rsidR="00E6786B" w:rsidRPr="00CB63B8" w:rsidRDefault="00E6786B" w:rsidP="00E6786B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sz w:val="26"/>
                      <w:szCs w:val="26"/>
                    </w:rPr>
                    <w:t>全新會員</w:t>
                  </w:r>
                </w:p>
              </w:tc>
              <w:tc>
                <w:tcPr>
                  <w:tcW w:w="2031" w:type="dxa"/>
                </w:tcPr>
                <w:p w:rsidR="00E6786B" w:rsidRPr="00CB63B8" w:rsidRDefault="00FC3E25" w:rsidP="009A2954">
                  <w:pPr>
                    <w:pStyle w:val="a4"/>
                    <w:autoSpaceDE w:val="0"/>
                    <w:autoSpaceDN w:val="0"/>
                    <w:adjustRightInd w:val="0"/>
                    <w:spacing w:line="440" w:lineRule="exact"/>
                    <w:ind w:leftChars="0" w:left="0"/>
                    <w:jc w:val="center"/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</w:pPr>
                  <w:r w:rsidRPr="00CB63B8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1,</w:t>
                  </w:r>
                  <w:r w:rsidR="00793500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676</w:t>
                  </w:r>
                  <w:r w:rsidR="001D635F">
                    <w:rPr>
                      <w:rFonts w:ascii="Arial" w:eastAsia="標楷體" w:hAnsi="Arial" w:cs="Arial"/>
                      <w:color w:val="FF0000"/>
                      <w:kern w:val="0"/>
                      <w:sz w:val="26"/>
                      <w:szCs w:val="26"/>
                    </w:rPr>
                    <w:t>,</w:t>
                  </w:r>
                  <w:r w:rsidR="00793500">
                    <w:rPr>
                      <w:rFonts w:ascii="Arial" w:eastAsia="標楷體" w:hAnsi="Arial" w:cs="Arial" w:hint="eastAsia"/>
                      <w:color w:val="FF0000"/>
                      <w:kern w:val="0"/>
                      <w:sz w:val="26"/>
                      <w:szCs w:val="26"/>
                    </w:rPr>
                    <w:t>295</w:t>
                  </w:r>
                </w:p>
              </w:tc>
            </w:tr>
          </w:tbl>
          <w:p w:rsidR="00842FB6" w:rsidRDefault="006A664B" w:rsidP="00C06014">
            <w:pPr>
              <w:numPr>
                <w:ilvl w:val="0"/>
                <w:numId w:val="9"/>
              </w:numPr>
              <w:spacing w:beforeLines="50" w:before="180" w:line="520" w:lineRule="exact"/>
              <w:ind w:left="482" w:hanging="482"/>
              <w:rPr>
                <w:rFonts w:ascii="Arial" w:eastAsia="標楷體" w:hAnsi="Arial" w:cs="Arial"/>
                <w:sz w:val="26"/>
                <w:szCs w:val="26"/>
              </w:rPr>
            </w:pPr>
            <w:r w:rsidRPr="00CB63B8">
              <w:rPr>
                <w:rFonts w:ascii="Arial" w:eastAsia="標楷體" w:hAnsi="Arial" w:cs="Arial"/>
                <w:sz w:val="26"/>
                <w:szCs w:val="26"/>
              </w:rPr>
              <w:t>2018</w:t>
            </w:r>
            <w:r w:rsidRPr="00CB63B8">
              <w:rPr>
                <w:rFonts w:ascii="Arial" w:eastAsia="標楷體" w:hAnsi="Arial" w:cs="Arial"/>
                <w:sz w:val="26"/>
                <w:szCs w:val="26"/>
              </w:rPr>
              <w:t>通路推廣</w:t>
            </w:r>
          </w:p>
          <w:tbl>
            <w:tblPr>
              <w:tblpPr w:leftFromText="180" w:rightFromText="180" w:vertAnchor="text" w:horzAnchor="margin" w:tblpXSpec="center" w:tblpY="77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72"/>
              <w:gridCol w:w="1275"/>
              <w:gridCol w:w="1559"/>
              <w:gridCol w:w="1559"/>
              <w:gridCol w:w="1559"/>
              <w:gridCol w:w="1418"/>
            </w:tblGrid>
            <w:tr w:rsidR="001354F4" w:rsidRPr="009B3257" w:rsidTr="000042E3">
              <w:trPr>
                <w:trHeight w:val="236"/>
              </w:trPr>
              <w:tc>
                <w:tcPr>
                  <w:tcW w:w="772" w:type="dxa"/>
                  <w:shd w:val="clear" w:color="auto" w:fill="D9D9D9"/>
                  <w:vAlign w:val="center"/>
                </w:tcPr>
                <w:p w:rsidR="001354F4" w:rsidRPr="009B3257" w:rsidRDefault="001354F4" w:rsidP="001354F4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通路</w:t>
                  </w:r>
                </w:p>
              </w:tc>
              <w:tc>
                <w:tcPr>
                  <w:tcW w:w="1275" w:type="dxa"/>
                  <w:shd w:val="clear" w:color="auto" w:fill="D9D9D9"/>
                  <w:vAlign w:val="center"/>
                </w:tcPr>
                <w:p w:rsidR="001354F4" w:rsidRDefault="001354F4" w:rsidP="001354F4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>
                    <w:rPr>
                      <w:rFonts w:ascii="Arial" w:hAnsi="Arial" w:cs="Arial" w:hint="eastAsia"/>
                      <w:szCs w:val="22"/>
                    </w:rPr>
                    <w:t>4</w:t>
                  </w:r>
                  <w:r>
                    <w:rPr>
                      <w:rFonts w:ascii="Arial" w:eastAsia="標楷體" w:hAnsi="Arial" w:cs="Arial" w:hint="eastAsia"/>
                      <w:szCs w:val="22"/>
                    </w:rPr>
                    <w:t>月</w:t>
                  </w:r>
                </w:p>
                <w:p w:rsidR="001354F4" w:rsidRPr="009B3257" w:rsidRDefault="001354F4" w:rsidP="001354F4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>
                    <w:rPr>
                      <w:rFonts w:ascii="Arial" w:hAnsi="Arial" w:cs="Arial" w:hint="eastAsia"/>
                      <w:szCs w:val="22"/>
                    </w:rPr>
                    <w:t>(</w:t>
                  </w:r>
                  <w:r>
                    <w:rPr>
                      <w:rFonts w:ascii="Arial" w:hAnsi="Arial" w:cs="Arial"/>
                      <w:szCs w:val="22"/>
                    </w:rPr>
                    <w:t>4/1-4/</w:t>
                  </w:r>
                  <w:r>
                    <w:rPr>
                      <w:rFonts w:ascii="Arial" w:hAnsi="Arial" w:cs="Arial" w:hint="eastAsia"/>
                      <w:szCs w:val="22"/>
                    </w:rPr>
                    <w:t>29)</w:t>
                  </w:r>
                </w:p>
              </w:tc>
              <w:tc>
                <w:tcPr>
                  <w:tcW w:w="1559" w:type="dxa"/>
                  <w:shd w:val="clear" w:color="auto" w:fill="D9D9D9"/>
                </w:tcPr>
                <w:p w:rsidR="001354F4" w:rsidRPr="000042E3" w:rsidRDefault="001354F4" w:rsidP="001354F4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color w:val="FF0000"/>
                      <w:szCs w:val="22"/>
                    </w:rPr>
                  </w:pPr>
                  <w:r w:rsidRPr="000042E3"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5</w:t>
                  </w:r>
                  <w:r w:rsidRPr="000042E3">
                    <w:rPr>
                      <w:rFonts w:ascii="Arial" w:eastAsia="標楷體" w:hAnsi="Arial" w:cs="Arial" w:hint="eastAsia"/>
                      <w:color w:val="FF0000"/>
                      <w:szCs w:val="22"/>
                    </w:rPr>
                    <w:t>月</w:t>
                  </w:r>
                </w:p>
                <w:p w:rsidR="001354F4" w:rsidRPr="009B3257" w:rsidRDefault="001354F4" w:rsidP="001354F4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0042E3">
                    <w:rPr>
                      <w:rFonts w:ascii="Arial" w:hAnsi="Arial" w:cs="Arial" w:hint="eastAsia"/>
                      <w:color w:val="FF0000"/>
                      <w:szCs w:val="22"/>
                    </w:rPr>
                    <w:t>(5</w:t>
                  </w:r>
                  <w:r w:rsidRPr="000042E3">
                    <w:rPr>
                      <w:rFonts w:ascii="Arial" w:hAnsi="Arial" w:cs="Arial"/>
                      <w:color w:val="FF0000"/>
                      <w:szCs w:val="22"/>
                    </w:rPr>
                    <w:t>/1-</w:t>
                  </w:r>
                  <w:r w:rsidRPr="000042E3">
                    <w:rPr>
                      <w:rFonts w:ascii="Arial" w:hAnsi="Arial" w:cs="Arial" w:hint="eastAsia"/>
                      <w:color w:val="FF0000"/>
                      <w:szCs w:val="22"/>
                    </w:rPr>
                    <w:t>5</w:t>
                  </w:r>
                  <w:r w:rsidRPr="000042E3">
                    <w:rPr>
                      <w:rFonts w:ascii="Arial" w:hAnsi="Arial" w:cs="Arial"/>
                      <w:color w:val="FF0000"/>
                      <w:szCs w:val="22"/>
                    </w:rPr>
                    <w:t>/</w:t>
                  </w:r>
                  <w:r>
                    <w:rPr>
                      <w:rFonts w:ascii="Arial" w:hAnsi="Arial" w:cs="Arial" w:hint="eastAsia"/>
                      <w:color w:val="FF0000"/>
                      <w:szCs w:val="22"/>
                    </w:rPr>
                    <w:t>21</w:t>
                  </w:r>
                  <w:r w:rsidRPr="000042E3">
                    <w:rPr>
                      <w:rFonts w:ascii="Arial" w:hAnsi="Arial" w:cs="Arial" w:hint="eastAsia"/>
                      <w:color w:val="FF0000"/>
                      <w:szCs w:val="22"/>
                    </w:rPr>
                    <w:t>)</w:t>
                  </w:r>
                </w:p>
              </w:tc>
              <w:tc>
                <w:tcPr>
                  <w:tcW w:w="1559" w:type="dxa"/>
                  <w:shd w:val="clear" w:color="auto" w:fill="D9D9D9"/>
                  <w:vAlign w:val="center"/>
                </w:tcPr>
                <w:p w:rsidR="001354F4" w:rsidRPr="000042E3" w:rsidRDefault="001354F4" w:rsidP="001354F4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color w:val="FF0000"/>
                      <w:szCs w:val="22"/>
                    </w:rPr>
                  </w:pPr>
                  <w:r w:rsidRPr="000042E3">
                    <w:rPr>
                      <w:rFonts w:ascii="Arial" w:eastAsia="標楷體" w:hAnsi="Arial" w:cs="Arial"/>
                      <w:color w:val="FF0000"/>
                      <w:szCs w:val="22"/>
                    </w:rPr>
                    <w:t>全年度</w:t>
                  </w:r>
                </w:p>
                <w:p w:rsidR="001354F4" w:rsidRPr="009B3257" w:rsidRDefault="001354F4" w:rsidP="001354F4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 w:rsidRPr="000042E3">
                    <w:rPr>
                      <w:rFonts w:ascii="Arial" w:hAnsi="Arial" w:cs="Arial"/>
                      <w:color w:val="FF0000"/>
                      <w:sz w:val="20"/>
                      <w:szCs w:val="22"/>
                    </w:rPr>
                    <w:t>(2017/12-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2"/>
                    </w:rPr>
                    <w:t>5</w:t>
                  </w:r>
                  <w:r w:rsidRPr="000042E3">
                    <w:rPr>
                      <w:rFonts w:ascii="Arial" w:hAnsi="Arial" w:cs="Arial"/>
                      <w:color w:val="FF0000"/>
                      <w:sz w:val="20"/>
                      <w:szCs w:val="22"/>
                    </w:rPr>
                    <w:t>/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2"/>
                    </w:rPr>
                    <w:t>21</w:t>
                  </w:r>
                  <w:r w:rsidRPr="000042E3">
                    <w:rPr>
                      <w:rFonts w:ascii="Arial" w:hAnsi="Arial" w:cs="Arial"/>
                      <w:color w:val="FF0000"/>
                      <w:sz w:val="20"/>
                      <w:szCs w:val="22"/>
                    </w:rPr>
                    <w:t>)</w:t>
                  </w:r>
                </w:p>
              </w:tc>
              <w:tc>
                <w:tcPr>
                  <w:tcW w:w="1559" w:type="dxa"/>
                  <w:shd w:val="clear" w:color="auto" w:fill="D9D9D9"/>
                  <w:vAlign w:val="center"/>
                </w:tcPr>
                <w:p w:rsidR="001354F4" w:rsidRPr="009B3257" w:rsidRDefault="001354F4" w:rsidP="001354F4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 w:rsidRPr="009B3257">
                    <w:rPr>
                      <w:rFonts w:ascii="Arial" w:hAnsi="Arial" w:cs="Arial"/>
                      <w:szCs w:val="22"/>
                    </w:rPr>
                    <w:t>2019</w:t>
                  </w:r>
                </w:p>
                <w:p w:rsidR="001354F4" w:rsidRPr="009B3257" w:rsidRDefault="001354F4" w:rsidP="001354F4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年度目標</w:t>
                  </w:r>
                </w:p>
              </w:tc>
              <w:tc>
                <w:tcPr>
                  <w:tcW w:w="1418" w:type="dxa"/>
                  <w:shd w:val="clear" w:color="auto" w:fill="D9D9D9"/>
                  <w:vAlign w:val="center"/>
                </w:tcPr>
                <w:p w:rsidR="001354F4" w:rsidRPr="009B3257" w:rsidRDefault="001354F4" w:rsidP="001354F4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b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進展率</w:t>
                  </w:r>
                </w:p>
              </w:tc>
            </w:tr>
            <w:tr w:rsidR="001354F4" w:rsidRPr="009B3257" w:rsidTr="000042E3">
              <w:trPr>
                <w:trHeight w:val="243"/>
              </w:trPr>
              <w:tc>
                <w:tcPr>
                  <w:tcW w:w="772" w:type="dxa"/>
                  <w:shd w:val="clear" w:color="auto" w:fill="auto"/>
                  <w:vAlign w:val="center"/>
                </w:tcPr>
                <w:p w:rsidR="001354F4" w:rsidRPr="009B3257" w:rsidRDefault="001354F4" w:rsidP="001354F4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分行</w:t>
                  </w:r>
                </w:p>
              </w:tc>
              <w:tc>
                <w:tcPr>
                  <w:tcW w:w="1275" w:type="dxa"/>
                  <w:vAlign w:val="center"/>
                </w:tcPr>
                <w:p w:rsidR="001354F4" w:rsidRPr="000042E3" w:rsidRDefault="001354F4" w:rsidP="001354F4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 w:rsidRPr="000042E3">
                    <w:rPr>
                      <w:rFonts w:ascii="Arial" w:hAnsi="Arial" w:cs="Arial" w:hint="eastAsia"/>
                      <w:szCs w:val="22"/>
                    </w:rPr>
                    <w:t>6,266</w:t>
                  </w:r>
                </w:p>
              </w:tc>
              <w:tc>
                <w:tcPr>
                  <w:tcW w:w="1559" w:type="dxa"/>
                </w:tcPr>
                <w:p w:rsidR="001354F4" w:rsidRDefault="001354F4" w:rsidP="001354F4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3,312</w:t>
                  </w:r>
                </w:p>
              </w:tc>
              <w:tc>
                <w:tcPr>
                  <w:tcW w:w="1559" w:type="dxa"/>
                  <w:vAlign w:val="center"/>
                </w:tcPr>
                <w:p w:rsidR="001354F4" w:rsidRPr="0008262C" w:rsidRDefault="001354F4" w:rsidP="001354F4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4</w:t>
                  </w:r>
                  <w:r>
                    <w:rPr>
                      <w:rFonts w:ascii="Arial" w:hAnsi="Arial" w:cs="Arial" w:hint="eastAsia"/>
                      <w:color w:val="FF0000"/>
                    </w:rPr>
                    <w:t>6</w:t>
                  </w:r>
                  <w:r>
                    <w:rPr>
                      <w:rFonts w:ascii="Arial" w:hAnsi="Arial" w:cs="Arial"/>
                      <w:color w:val="FF0000"/>
                    </w:rPr>
                    <w:t>,</w:t>
                  </w:r>
                  <w:r>
                    <w:rPr>
                      <w:rFonts w:ascii="Arial" w:hAnsi="Arial" w:cs="Arial" w:hint="eastAsia"/>
                      <w:color w:val="FF0000"/>
                    </w:rPr>
                    <w:t>958</w:t>
                  </w:r>
                </w:p>
              </w:tc>
              <w:tc>
                <w:tcPr>
                  <w:tcW w:w="1559" w:type="dxa"/>
                  <w:vAlign w:val="center"/>
                </w:tcPr>
                <w:p w:rsidR="001354F4" w:rsidRPr="009B3257" w:rsidRDefault="001354F4" w:rsidP="001354F4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70,000</w:t>
                  </w:r>
                </w:p>
              </w:tc>
              <w:tc>
                <w:tcPr>
                  <w:tcW w:w="1418" w:type="dxa"/>
                  <w:vAlign w:val="center"/>
                </w:tcPr>
                <w:p w:rsidR="001354F4" w:rsidRPr="0008262C" w:rsidRDefault="001354F4" w:rsidP="001354F4">
                  <w:pPr>
                    <w:widowControl/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6</w:t>
                  </w:r>
                  <w:r>
                    <w:rPr>
                      <w:rFonts w:ascii="Arial" w:hAnsi="Arial" w:cs="Arial" w:hint="eastAsia"/>
                      <w:color w:val="FF0000"/>
                    </w:rPr>
                    <w:t>7</w:t>
                  </w:r>
                  <w:r>
                    <w:rPr>
                      <w:rFonts w:ascii="Arial" w:hAnsi="Arial" w:cs="Arial"/>
                      <w:color w:val="FF0000"/>
                    </w:rPr>
                    <w:t>.</w:t>
                  </w:r>
                  <w:r>
                    <w:rPr>
                      <w:rFonts w:ascii="Arial" w:hAnsi="Arial" w:cs="Arial" w:hint="eastAsia"/>
                      <w:color w:val="FF0000"/>
                    </w:rPr>
                    <w:t>1</w:t>
                  </w:r>
                  <w:r w:rsidRPr="0008262C">
                    <w:rPr>
                      <w:rFonts w:ascii="Arial" w:hAnsi="Arial" w:cs="Arial"/>
                      <w:color w:val="FF0000"/>
                    </w:rPr>
                    <w:t>%</w:t>
                  </w:r>
                </w:p>
              </w:tc>
            </w:tr>
            <w:tr w:rsidR="001354F4" w:rsidRPr="009B3257" w:rsidTr="000042E3">
              <w:trPr>
                <w:trHeight w:val="236"/>
              </w:trPr>
              <w:tc>
                <w:tcPr>
                  <w:tcW w:w="772" w:type="dxa"/>
                  <w:shd w:val="clear" w:color="auto" w:fill="auto"/>
                  <w:vAlign w:val="center"/>
                </w:tcPr>
                <w:p w:rsidR="001354F4" w:rsidRPr="009B3257" w:rsidRDefault="001354F4" w:rsidP="001354F4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DS</w:t>
                  </w:r>
                </w:p>
              </w:tc>
              <w:tc>
                <w:tcPr>
                  <w:tcW w:w="1275" w:type="dxa"/>
                  <w:vAlign w:val="center"/>
                </w:tcPr>
                <w:p w:rsidR="001354F4" w:rsidRPr="000042E3" w:rsidRDefault="001354F4" w:rsidP="001354F4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 w:rsidRPr="000042E3">
                    <w:rPr>
                      <w:rFonts w:ascii="Arial" w:hAnsi="Arial" w:cs="Arial" w:hint="eastAsia"/>
                      <w:szCs w:val="22"/>
                    </w:rPr>
                    <w:t>299</w:t>
                  </w:r>
                </w:p>
              </w:tc>
              <w:tc>
                <w:tcPr>
                  <w:tcW w:w="1559" w:type="dxa"/>
                </w:tcPr>
                <w:p w:rsidR="001354F4" w:rsidRDefault="001354F4" w:rsidP="001354F4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140</w:t>
                  </w:r>
                </w:p>
              </w:tc>
              <w:tc>
                <w:tcPr>
                  <w:tcW w:w="1559" w:type="dxa"/>
                  <w:vAlign w:val="center"/>
                </w:tcPr>
                <w:p w:rsidR="001354F4" w:rsidRPr="0008262C" w:rsidRDefault="001354F4" w:rsidP="001354F4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4,</w:t>
                  </w:r>
                  <w:r>
                    <w:rPr>
                      <w:rFonts w:ascii="Arial" w:hAnsi="Arial" w:cs="Arial" w:hint="eastAsia"/>
                      <w:color w:val="FF0000"/>
                    </w:rPr>
                    <w:t>121</w:t>
                  </w:r>
                </w:p>
              </w:tc>
              <w:tc>
                <w:tcPr>
                  <w:tcW w:w="1559" w:type="dxa"/>
                  <w:vAlign w:val="center"/>
                </w:tcPr>
                <w:p w:rsidR="001354F4" w:rsidRPr="009B3257" w:rsidRDefault="001354F4" w:rsidP="001354F4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90,000</w:t>
                  </w:r>
                </w:p>
              </w:tc>
              <w:tc>
                <w:tcPr>
                  <w:tcW w:w="1418" w:type="dxa"/>
                  <w:vAlign w:val="center"/>
                </w:tcPr>
                <w:p w:rsidR="001354F4" w:rsidRPr="0008262C" w:rsidRDefault="001354F4" w:rsidP="001354F4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4.</w:t>
                  </w:r>
                  <w:r>
                    <w:rPr>
                      <w:rFonts w:ascii="Arial" w:hAnsi="Arial" w:cs="Arial" w:hint="eastAsia"/>
                      <w:color w:val="FF0000"/>
                    </w:rPr>
                    <w:t>58</w:t>
                  </w:r>
                  <w:r w:rsidRPr="0008262C">
                    <w:rPr>
                      <w:rFonts w:ascii="Arial" w:hAnsi="Arial" w:cs="Arial"/>
                      <w:color w:val="FF0000"/>
                    </w:rPr>
                    <w:t>%</w:t>
                  </w:r>
                </w:p>
              </w:tc>
            </w:tr>
            <w:tr w:rsidR="001354F4" w:rsidRPr="009B3257" w:rsidTr="000042E3">
              <w:trPr>
                <w:trHeight w:val="243"/>
              </w:trPr>
              <w:tc>
                <w:tcPr>
                  <w:tcW w:w="772" w:type="dxa"/>
                  <w:shd w:val="clear" w:color="auto" w:fill="auto"/>
                  <w:vAlign w:val="center"/>
                </w:tcPr>
                <w:p w:rsidR="001354F4" w:rsidRPr="009B3257" w:rsidRDefault="001354F4" w:rsidP="001354F4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人壽</w:t>
                  </w:r>
                </w:p>
              </w:tc>
              <w:tc>
                <w:tcPr>
                  <w:tcW w:w="1275" w:type="dxa"/>
                  <w:vAlign w:val="center"/>
                </w:tcPr>
                <w:p w:rsidR="001354F4" w:rsidRPr="000042E3" w:rsidRDefault="001354F4" w:rsidP="001354F4">
                  <w:pPr>
                    <w:spacing w:line="276" w:lineRule="auto"/>
                    <w:jc w:val="center"/>
                    <w:rPr>
                      <w:rFonts w:ascii="Arial" w:hAnsi="Arial" w:cs="Arial"/>
                      <w:szCs w:val="22"/>
                    </w:rPr>
                  </w:pPr>
                  <w:r w:rsidRPr="000042E3">
                    <w:rPr>
                      <w:rFonts w:ascii="Arial" w:hAnsi="Arial" w:cs="Arial" w:hint="eastAsia"/>
                      <w:szCs w:val="22"/>
                    </w:rPr>
                    <w:t>1,541</w:t>
                  </w:r>
                </w:p>
              </w:tc>
              <w:tc>
                <w:tcPr>
                  <w:tcW w:w="1559" w:type="dxa"/>
                </w:tcPr>
                <w:p w:rsidR="001354F4" w:rsidRDefault="001354F4" w:rsidP="001354F4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1,271</w:t>
                  </w:r>
                </w:p>
              </w:tc>
              <w:tc>
                <w:tcPr>
                  <w:tcW w:w="1559" w:type="dxa"/>
                  <w:vAlign w:val="center"/>
                </w:tcPr>
                <w:p w:rsidR="001354F4" w:rsidRPr="0008262C" w:rsidRDefault="001354F4" w:rsidP="001354F4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10,260</w:t>
                  </w:r>
                </w:p>
              </w:tc>
              <w:tc>
                <w:tcPr>
                  <w:tcW w:w="1559" w:type="dxa"/>
                  <w:vAlign w:val="center"/>
                </w:tcPr>
                <w:p w:rsidR="001354F4" w:rsidRPr="009B3257" w:rsidRDefault="001354F4" w:rsidP="001354F4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28,000</w:t>
                  </w:r>
                </w:p>
              </w:tc>
              <w:tc>
                <w:tcPr>
                  <w:tcW w:w="1418" w:type="dxa"/>
                  <w:vAlign w:val="center"/>
                </w:tcPr>
                <w:p w:rsidR="001354F4" w:rsidRPr="0008262C" w:rsidRDefault="001354F4" w:rsidP="001354F4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color w:val="FF0000"/>
                    </w:rPr>
                    <w:t>3</w:t>
                  </w:r>
                  <w:r>
                    <w:rPr>
                      <w:rFonts w:ascii="Arial" w:hAnsi="Arial" w:cs="Arial" w:hint="eastAsia"/>
                      <w:color w:val="FF0000"/>
                    </w:rPr>
                    <w:t>6</w:t>
                  </w:r>
                  <w:r>
                    <w:rPr>
                      <w:rFonts w:ascii="Arial" w:hAnsi="Arial" w:cs="Arial"/>
                      <w:color w:val="FF0000"/>
                    </w:rPr>
                    <w:t>.</w:t>
                  </w:r>
                  <w:r>
                    <w:rPr>
                      <w:rFonts w:ascii="Arial" w:hAnsi="Arial" w:cs="Arial" w:hint="eastAsia"/>
                      <w:color w:val="FF0000"/>
                    </w:rPr>
                    <w:t>6</w:t>
                  </w:r>
                  <w:r w:rsidRPr="0008262C">
                    <w:rPr>
                      <w:rFonts w:ascii="Arial" w:hAnsi="Arial" w:cs="Arial"/>
                      <w:color w:val="FF0000"/>
                    </w:rPr>
                    <w:t>%</w:t>
                  </w:r>
                </w:p>
              </w:tc>
            </w:tr>
            <w:tr w:rsidR="001354F4" w:rsidRPr="009B3257" w:rsidTr="000042E3">
              <w:trPr>
                <w:trHeight w:val="243"/>
              </w:trPr>
              <w:tc>
                <w:tcPr>
                  <w:tcW w:w="772" w:type="dxa"/>
                  <w:shd w:val="clear" w:color="auto" w:fill="F2F2F2"/>
                  <w:vAlign w:val="center"/>
                </w:tcPr>
                <w:p w:rsidR="001354F4" w:rsidRPr="009B3257" w:rsidRDefault="001354F4" w:rsidP="001354F4">
                  <w:pPr>
                    <w:spacing w:line="276" w:lineRule="auto"/>
                    <w:jc w:val="center"/>
                    <w:rPr>
                      <w:rFonts w:ascii="Arial" w:eastAsia="標楷體" w:hAnsi="Arial" w:cs="Arial"/>
                      <w:szCs w:val="22"/>
                    </w:rPr>
                  </w:pPr>
                  <w:r w:rsidRPr="009B3257">
                    <w:rPr>
                      <w:rFonts w:ascii="Arial" w:eastAsia="標楷體" w:hAnsi="Arial" w:cs="Arial"/>
                      <w:szCs w:val="22"/>
                    </w:rPr>
                    <w:t>Total</w:t>
                  </w:r>
                </w:p>
              </w:tc>
              <w:tc>
                <w:tcPr>
                  <w:tcW w:w="1275" w:type="dxa"/>
                  <w:shd w:val="clear" w:color="auto" w:fill="F2F2F2"/>
                  <w:vAlign w:val="center"/>
                </w:tcPr>
                <w:p w:rsidR="001354F4" w:rsidRPr="000042E3" w:rsidRDefault="001354F4" w:rsidP="001354F4">
                  <w:pPr>
                    <w:spacing w:line="276" w:lineRule="auto"/>
                    <w:jc w:val="center"/>
                    <w:rPr>
                      <w:rFonts w:ascii="Arial" w:hAnsi="Arial" w:cs="Arial"/>
                      <w:bCs/>
                      <w:szCs w:val="22"/>
                    </w:rPr>
                  </w:pPr>
                  <w:r w:rsidRPr="000042E3">
                    <w:rPr>
                      <w:rFonts w:ascii="Arial" w:hAnsi="Arial" w:cs="Arial" w:hint="eastAsia"/>
                      <w:bCs/>
                      <w:szCs w:val="22"/>
                    </w:rPr>
                    <w:t>8,106</w:t>
                  </w:r>
                </w:p>
              </w:tc>
              <w:tc>
                <w:tcPr>
                  <w:tcW w:w="1559" w:type="dxa"/>
                  <w:shd w:val="clear" w:color="auto" w:fill="F2F2F2"/>
                </w:tcPr>
                <w:p w:rsidR="001354F4" w:rsidRDefault="001354F4" w:rsidP="001354F4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4,723</w:t>
                  </w:r>
                </w:p>
              </w:tc>
              <w:tc>
                <w:tcPr>
                  <w:tcW w:w="1559" w:type="dxa"/>
                  <w:shd w:val="clear" w:color="auto" w:fill="F2F2F2"/>
                  <w:vAlign w:val="center"/>
                </w:tcPr>
                <w:p w:rsidR="001354F4" w:rsidRPr="0008262C" w:rsidRDefault="001354F4" w:rsidP="001354F4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61,339</w:t>
                  </w:r>
                </w:p>
              </w:tc>
              <w:tc>
                <w:tcPr>
                  <w:tcW w:w="1559" w:type="dxa"/>
                  <w:shd w:val="clear" w:color="auto" w:fill="F2F2F2"/>
                  <w:vAlign w:val="center"/>
                </w:tcPr>
                <w:p w:rsidR="001354F4" w:rsidRPr="009B3257" w:rsidRDefault="001354F4" w:rsidP="001354F4">
                  <w:pPr>
                    <w:jc w:val="center"/>
                    <w:rPr>
                      <w:rFonts w:ascii="Arial" w:hAnsi="Arial" w:cs="Arial"/>
                    </w:rPr>
                  </w:pPr>
                  <w:r w:rsidRPr="009B3257">
                    <w:rPr>
                      <w:rFonts w:ascii="Arial" w:hAnsi="Arial" w:cs="Arial"/>
                    </w:rPr>
                    <w:t>188,000</w:t>
                  </w:r>
                </w:p>
              </w:tc>
              <w:tc>
                <w:tcPr>
                  <w:tcW w:w="1418" w:type="dxa"/>
                  <w:shd w:val="clear" w:color="auto" w:fill="F2F2F2"/>
                  <w:vAlign w:val="center"/>
                </w:tcPr>
                <w:p w:rsidR="001354F4" w:rsidRPr="0008262C" w:rsidRDefault="001354F4" w:rsidP="001354F4">
                  <w:pPr>
                    <w:jc w:val="center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 w:hint="eastAsia"/>
                      <w:color w:val="FF0000"/>
                    </w:rPr>
                    <w:t>32</w:t>
                  </w:r>
                  <w:r>
                    <w:rPr>
                      <w:rFonts w:ascii="Arial" w:hAnsi="Arial" w:cs="Arial"/>
                      <w:color w:val="FF0000"/>
                    </w:rPr>
                    <w:t>.</w:t>
                  </w:r>
                  <w:r>
                    <w:rPr>
                      <w:rFonts w:ascii="Arial" w:hAnsi="Arial" w:cs="Arial" w:hint="eastAsia"/>
                      <w:color w:val="FF0000"/>
                    </w:rPr>
                    <w:t>6</w:t>
                  </w:r>
                  <w:r w:rsidRPr="0008262C">
                    <w:rPr>
                      <w:rFonts w:ascii="Arial" w:hAnsi="Arial" w:cs="Arial"/>
                      <w:color w:val="FF0000"/>
                    </w:rPr>
                    <w:t>%</w:t>
                  </w:r>
                </w:p>
              </w:tc>
            </w:tr>
          </w:tbl>
          <w:p w:rsidR="006068C5" w:rsidRPr="000042E3" w:rsidRDefault="00CF6E5F" w:rsidP="00821557">
            <w:pPr>
              <w:pStyle w:val="a4"/>
              <w:numPr>
                <w:ilvl w:val="0"/>
                <w:numId w:val="33"/>
              </w:numPr>
              <w:spacing w:beforeLines="50" w:before="180" w:line="276" w:lineRule="auto"/>
              <w:ind w:leftChars="0"/>
              <w:rPr>
                <w:rFonts w:ascii="Arial" w:eastAsia="標楷體" w:hAnsi="Arial" w:cs="Arial"/>
                <w:sz w:val="26"/>
                <w:szCs w:val="26"/>
              </w:rPr>
            </w:pPr>
            <w:r w:rsidRPr="000042E3">
              <w:rPr>
                <w:rFonts w:ascii="Arial" w:eastAsia="標楷體" w:hAnsi="Arial" w:cs="Arial" w:hint="eastAsia"/>
                <w:sz w:val="26"/>
                <w:szCs w:val="26"/>
              </w:rPr>
              <w:t>經人壽整行開會決議，自</w:t>
            </w:r>
            <w:r w:rsidRPr="000042E3">
              <w:rPr>
                <w:rFonts w:ascii="Arial" w:eastAsia="標楷體" w:hAnsi="Arial" w:cs="Arial" w:hint="eastAsia"/>
                <w:sz w:val="26"/>
                <w:szCs w:val="26"/>
              </w:rPr>
              <w:t>Q3</w:t>
            </w:r>
            <w:r w:rsidR="006068C5" w:rsidRPr="000042E3">
              <w:rPr>
                <w:rFonts w:ascii="Arial" w:eastAsia="標楷體" w:hAnsi="Arial" w:cs="Arial" w:hint="eastAsia"/>
                <w:sz w:val="26"/>
                <w:szCs w:val="26"/>
              </w:rPr>
              <w:t>起因應獎勵辦法整</w:t>
            </w:r>
            <w:proofErr w:type="gramStart"/>
            <w:r w:rsidR="006068C5" w:rsidRPr="000042E3">
              <w:rPr>
                <w:rFonts w:ascii="Arial" w:eastAsia="標楷體" w:hAnsi="Arial" w:cs="Arial" w:hint="eastAsia"/>
                <w:sz w:val="26"/>
                <w:szCs w:val="26"/>
              </w:rPr>
              <w:t>併</w:t>
            </w:r>
            <w:proofErr w:type="gramEnd"/>
            <w:r w:rsidRPr="000042E3">
              <w:rPr>
                <w:rFonts w:ascii="Arial" w:eastAsia="標楷體" w:hAnsi="Arial" w:cs="Arial" w:hint="eastAsia"/>
                <w:sz w:val="26"/>
                <w:szCs w:val="26"/>
              </w:rPr>
              <w:t>，將不推行信用卡單位及</w:t>
            </w:r>
            <w:proofErr w:type="gramStart"/>
            <w:r w:rsidRPr="000042E3">
              <w:rPr>
                <w:rFonts w:ascii="Arial" w:eastAsia="標楷體" w:hAnsi="Arial" w:cs="Arial" w:hint="eastAsia"/>
                <w:sz w:val="26"/>
                <w:szCs w:val="26"/>
              </w:rPr>
              <w:t>區部的獎勵</w:t>
            </w:r>
            <w:proofErr w:type="gramEnd"/>
            <w:r w:rsidRPr="000042E3">
              <w:rPr>
                <w:rFonts w:ascii="Arial" w:eastAsia="標楷體" w:hAnsi="Arial" w:cs="Arial" w:hint="eastAsia"/>
                <w:sz w:val="26"/>
                <w:szCs w:val="26"/>
              </w:rPr>
              <w:t>，國泰優惠若要推廣可能須</w:t>
            </w:r>
            <w:proofErr w:type="gramStart"/>
            <w:r w:rsidRPr="000042E3">
              <w:rPr>
                <w:rFonts w:ascii="Arial" w:eastAsia="標楷體" w:hAnsi="Arial" w:cs="Arial" w:hint="eastAsia"/>
                <w:sz w:val="26"/>
                <w:szCs w:val="26"/>
              </w:rPr>
              <w:t>採</w:t>
            </w:r>
            <w:proofErr w:type="gramEnd"/>
            <w:r w:rsidRPr="000042E3">
              <w:rPr>
                <w:rFonts w:ascii="Arial" w:eastAsia="標楷體" w:hAnsi="Arial" w:cs="Arial" w:hint="eastAsia"/>
                <w:sz w:val="26"/>
                <w:szCs w:val="26"/>
              </w:rPr>
              <w:t>單獨推廣</w:t>
            </w:r>
            <w:r w:rsidR="006068C5" w:rsidRPr="000042E3">
              <w:rPr>
                <w:rFonts w:ascii="Arial" w:eastAsia="標楷體" w:hAnsi="Arial" w:cs="Arial" w:hint="eastAsia"/>
                <w:sz w:val="26"/>
                <w:szCs w:val="26"/>
              </w:rPr>
              <w:t>，須與營企再討論。</w:t>
            </w:r>
          </w:p>
          <w:p w:rsidR="00480151" w:rsidRPr="009A56CE" w:rsidRDefault="002C0BA5" w:rsidP="00821557">
            <w:pPr>
              <w:pStyle w:val="a4"/>
              <w:numPr>
                <w:ilvl w:val="0"/>
                <w:numId w:val="33"/>
              </w:numPr>
              <w:spacing w:beforeLines="50" w:before="180" w:line="276" w:lineRule="auto"/>
              <w:ind w:leftChars="0"/>
              <w:rPr>
                <w:rFonts w:ascii="Arial" w:eastAsia="標楷體" w:hAnsi="Arial" w:cs="Arial"/>
                <w:sz w:val="26"/>
                <w:szCs w:val="26"/>
              </w:rPr>
            </w:pPr>
            <w:r w:rsidRPr="009A56CE">
              <w:rPr>
                <w:rFonts w:ascii="Arial" w:eastAsia="標楷體" w:hAnsi="Arial" w:cs="Arial" w:hint="eastAsia"/>
                <w:sz w:val="26"/>
                <w:szCs w:val="26"/>
              </w:rPr>
              <w:t>確認</w:t>
            </w:r>
            <w:r w:rsidRPr="009A56CE">
              <w:rPr>
                <w:rFonts w:ascii="Arial" w:eastAsia="標楷體" w:hAnsi="Arial" w:cs="Arial" w:hint="eastAsia"/>
                <w:sz w:val="26"/>
                <w:szCs w:val="26"/>
              </w:rPr>
              <w:t>DS</w:t>
            </w:r>
            <w:r w:rsidRPr="009A56CE">
              <w:rPr>
                <w:rFonts w:ascii="Arial" w:eastAsia="標楷體" w:hAnsi="Arial" w:cs="Arial" w:hint="eastAsia"/>
                <w:sz w:val="26"/>
                <w:szCs w:val="26"/>
              </w:rPr>
              <w:t>將於</w:t>
            </w:r>
            <w:r w:rsidR="000042E3" w:rsidRPr="009A56CE">
              <w:rPr>
                <w:rFonts w:ascii="Arial" w:eastAsia="標楷體" w:hAnsi="Arial" w:cs="Arial" w:hint="eastAsia"/>
                <w:sz w:val="26"/>
                <w:szCs w:val="26"/>
              </w:rPr>
              <w:t>Q4(9-11</w:t>
            </w:r>
            <w:r w:rsidR="000042E3" w:rsidRPr="009A56CE">
              <w:rPr>
                <w:rFonts w:ascii="Arial" w:eastAsia="標楷體" w:hAnsi="Arial" w:cs="Arial" w:hint="eastAsia"/>
                <w:sz w:val="26"/>
                <w:szCs w:val="26"/>
              </w:rPr>
              <w:t>月</w:t>
            </w:r>
            <w:r w:rsidR="000042E3" w:rsidRPr="009A56CE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9A56CE">
              <w:rPr>
                <w:rFonts w:ascii="Arial" w:eastAsia="標楷體" w:hAnsi="Arial" w:cs="Arial" w:hint="eastAsia"/>
                <w:sz w:val="26"/>
                <w:szCs w:val="26"/>
              </w:rPr>
              <w:t>推</w:t>
            </w:r>
            <w:r w:rsidRPr="009A56CE">
              <w:rPr>
                <w:rFonts w:ascii="Arial" w:eastAsia="標楷體" w:hAnsi="Arial" w:cs="Arial" w:hint="eastAsia"/>
                <w:sz w:val="26"/>
                <w:szCs w:val="26"/>
              </w:rPr>
              <w:t>MR</w:t>
            </w:r>
            <w:r w:rsidRPr="009A56CE">
              <w:rPr>
                <w:rFonts w:ascii="Arial" w:eastAsia="標楷體" w:hAnsi="Arial" w:cs="Arial" w:hint="eastAsia"/>
                <w:sz w:val="26"/>
                <w:szCs w:val="26"/>
              </w:rPr>
              <w:t>，已告知</w:t>
            </w:r>
            <w:r w:rsidRPr="009A56CE">
              <w:rPr>
                <w:rFonts w:ascii="Arial" w:eastAsia="標楷體" w:hAnsi="Arial" w:cs="Arial" w:hint="eastAsia"/>
                <w:sz w:val="26"/>
                <w:szCs w:val="26"/>
              </w:rPr>
              <w:t>MR</w:t>
            </w:r>
            <w:r w:rsidRPr="009A56CE">
              <w:rPr>
                <w:rFonts w:ascii="Arial" w:eastAsia="標楷體" w:hAnsi="Arial" w:cs="Arial" w:hint="eastAsia"/>
                <w:sz w:val="26"/>
                <w:szCs w:val="26"/>
              </w:rPr>
              <w:t>。</w:t>
            </w:r>
          </w:p>
          <w:p w:rsidR="00A36C24" w:rsidRPr="00A36C24" w:rsidRDefault="00A36C24" w:rsidP="00821557">
            <w:pPr>
              <w:pStyle w:val="a4"/>
              <w:numPr>
                <w:ilvl w:val="0"/>
                <w:numId w:val="33"/>
              </w:numPr>
              <w:spacing w:beforeLines="50" w:before="180" w:line="276" w:lineRule="auto"/>
              <w:ind w:leftChars="0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314015">
              <w:rPr>
                <w:rFonts w:ascii="Arial" w:eastAsia="標楷體" w:hAnsi="Arial" w:cs="Arial" w:hint="eastAsia"/>
                <w:sz w:val="26"/>
                <w:szCs w:val="26"/>
              </w:rPr>
              <w:t>分行第三季獎勵已</w:t>
            </w:r>
            <w:proofErr w:type="gramStart"/>
            <w:r w:rsidRPr="00314015">
              <w:rPr>
                <w:rFonts w:ascii="Arial" w:eastAsia="標楷體" w:hAnsi="Arial" w:cs="Arial" w:hint="eastAsia"/>
                <w:sz w:val="26"/>
                <w:szCs w:val="26"/>
              </w:rPr>
              <w:t>與卡企達成</w:t>
            </w:r>
            <w:proofErr w:type="gramEnd"/>
            <w:r w:rsidRPr="00314015">
              <w:rPr>
                <w:rFonts w:ascii="Arial" w:eastAsia="標楷體" w:hAnsi="Arial" w:cs="Arial" w:hint="eastAsia"/>
                <w:sz w:val="26"/>
                <w:szCs w:val="26"/>
              </w:rPr>
              <w:t>協議，將搭配信用卡獎勵專案推廣，國泰優惠預算</w:t>
            </w:r>
            <w:r w:rsidRPr="00314015">
              <w:rPr>
                <w:rFonts w:ascii="Arial" w:eastAsia="標楷體" w:hAnsi="Arial" w:cs="Arial" w:hint="eastAsia"/>
                <w:sz w:val="26"/>
                <w:szCs w:val="26"/>
              </w:rPr>
              <w:t>35</w:t>
            </w:r>
            <w:r w:rsidRPr="00314015">
              <w:rPr>
                <w:rFonts w:ascii="Arial" w:eastAsia="標楷體" w:hAnsi="Arial" w:cs="Arial" w:hint="eastAsia"/>
                <w:sz w:val="26"/>
                <w:szCs w:val="26"/>
              </w:rPr>
              <w:t>萬元整，搭配信用卡推廣獎勵整個專案</w:t>
            </w:r>
            <w:r w:rsidRPr="00314015">
              <w:rPr>
                <w:rFonts w:ascii="Arial" w:eastAsia="標楷體" w:hAnsi="Arial" w:cs="Arial" w:hint="eastAsia"/>
                <w:sz w:val="26"/>
                <w:szCs w:val="26"/>
              </w:rPr>
              <w:t>56.7</w:t>
            </w:r>
            <w:r w:rsidRPr="00314015">
              <w:rPr>
                <w:rFonts w:ascii="Arial" w:eastAsia="標楷體" w:hAnsi="Arial" w:cs="Arial" w:hint="eastAsia"/>
                <w:sz w:val="26"/>
                <w:szCs w:val="26"/>
              </w:rPr>
              <w:t>萬元。</w:t>
            </w:r>
            <w:r w:rsidRPr="00314015">
              <w:rPr>
                <w:rFonts w:ascii="Arial" w:eastAsia="標楷體" w:hAnsi="Arial" w:cs="Arial"/>
                <w:sz w:val="26"/>
                <w:szCs w:val="26"/>
              </w:rPr>
              <w:br/>
            </w:r>
            <w:proofErr w:type="gramStart"/>
            <w:r w:rsidRPr="00314015">
              <w:rPr>
                <w:rFonts w:ascii="Arial" w:eastAsia="標楷體" w:hAnsi="Arial" w:cs="Arial" w:hint="eastAsia"/>
                <w:sz w:val="26"/>
                <w:szCs w:val="26"/>
              </w:rPr>
              <w:t>預計純增會員</w:t>
            </w:r>
            <w:proofErr w:type="gramEnd"/>
            <w:r w:rsidRPr="00314015">
              <w:rPr>
                <w:rFonts w:ascii="Arial" w:eastAsia="標楷體" w:hAnsi="Arial" w:cs="Arial" w:hint="eastAsia"/>
                <w:sz w:val="26"/>
                <w:szCs w:val="26"/>
              </w:rPr>
              <w:t>35,000</w:t>
            </w:r>
            <w:r w:rsidRPr="00314015">
              <w:rPr>
                <w:rFonts w:ascii="Arial" w:eastAsia="標楷體" w:hAnsi="Arial" w:cs="Arial" w:hint="eastAsia"/>
                <w:sz w:val="26"/>
                <w:szCs w:val="26"/>
              </w:rPr>
              <w:t>人，綁定新功能新戶</w:t>
            </w:r>
            <w:r w:rsidRPr="00314015">
              <w:rPr>
                <w:rFonts w:ascii="Arial" w:eastAsia="標楷體" w:hAnsi="Arial" w:cs="Arial" w:hint="eastAsia"/>
                <w:sz w:val="26"/>
                <w:szCs w:val="26"/>
              </w:rPr>
              <w:t>10,000</w:t>
            </w:r>
            <w:r w:rsidRPr="00314015">
              <w:rPr>
                <w:rFonts w:ascii="Arial" w:eastAsia="標楷體" w:hAnsi="Arial" w:cs="Arial" w:hint="eastAsia"/>
                <w:sz w:val="26"/>
                <w:szCs w:val="26"/>
              </w:rPr>
              <w:t>人。</w:t>
            </w:r>
            <w:r w:rsidR="005B56C0">
              <w:rPr>
                <w:rFonts w:ascii="Arial" w:eastAsia="標楷體" w:hAnsi="Arial" w:cs="Arial"/>
                <w:sz w:val="26"/>
                <w:szCs w:val="26"/>
              </w:rPr>
              <w:br/>
            </w:r>
            <w:proofErr w:type="gramStart"/>
            <w:r w:rsidR="005B56C0" w:rsidRPr="005B56C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綁訂功能</w:t>
            </w:r>
            <w:proofErr w:type="gramEnd"/>
            <w:r w:rsidR="005B56C0" w:rsidRPr="005B56C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加</w:t>
            </w:r>
            <w:proofErr w:type="gramStart"/>
            <w:r w:rsidR="005B56C0" w:rsidRPr="005B56C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成計績部分</w:t>
            </w:r>
            <w:proofErr w:type="gramEnd"/>
            <w:r w:rsidR="005B56C0" w:rsidRPr="005B56C0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，新功能確定延期上線</w:t>
            </w:r>
          </w:p>
        </w:tc>
      </w:tr>
      <w:tr w:rsidR="006A664B" w:rsidTr="005E5973">
        <w:tc>
          <w:tcPr>
            <w:tcW w:w="510" w:type="dxa"/>
            <w:vAlign w:val="center"/>
          </w:tcPr>
          <w:p w:rsidR="006A664B" w:rsidRPr="00D947D1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915458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NBA</w:t>
            </w:r>
          </w:p>
          <w:p w:rsidR="006A664B" w:rsidRPr="00915458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品牌合作</w:t>
            </w:r>
          </w:p>
          <w:p w:rsidR="006A664B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專案</w:t>
            </w:r>
          </w:p>
          <w:p w:rsidR="006A664B" w:rsidRPr="00915458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6A664B" w:rsidRPr="00915458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林芝萱</w:t>
            </w:r>
            <w:r w:rsidRPr="00915458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6A664B" w:rsidRPr="00915458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915458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</w:t>
            </w:r>
            <w:r w:rsidRPr="00915458"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鄭陳澤</w:t>
            </w:r>
            <w:r w:rsidRPr="00915458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6A664B" w:rsidRPr="00915458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826" w:type="dxa"/>
            <w:vAlign w:val="center"/>
          </w:tcPr>
          <w:p w:rsidR="006A664B" w:rsidRPr="00BB2F17" w:rsidRDefault="006A664B" w:rsidP="006A664B">
            <w:pPr>
              <w:snapToGrid w:val="0"/>
              <w:spacing w:line="440" w:lineRule="exact"/>
              <w:ind w:left="480"/>
              <w:jc w:val="both"/>
              <w:rPr>
                <w:rFonts w:ascii="Arial" w:eastAsia="標楷體" w:hAnsi="Arial" w:cs="Arial"/>
                <w:color w:val="000000"/>
                <w:sz w:val="26"/>
                <w:szCs w:val="26"/>
              </w:rPr>
            </w:pP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案由：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基於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與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NBA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官方合作關係，結合賽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事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熱度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及相關資源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設計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主題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活動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，以加乘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品牌贊助效益，增加與集團</w:t>
            </w: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客戶之</w:t>
            </w:r>
            <w:r w:rsidRPr="00BB2F17">
              <w:rPr>
                <w:rFonts w:ascii="Arial" w:eastAsia="標楷體" w:hAnsi="Arial" w:cs="Arial"/>
                <w:color w:val="000000"/>
                <w:sz w:val="26"/>
                <w:szCs w:val="26"/>
              </w:rPr>
              <w:t>互動頻次。</w:t>
            </w:r>
          </w:p>
          <w:p w:rsidR="006A664B" w:rsidRDefault="006A664B" w:rsidP="00C06014">
            <w:pPr>
              <w:numPr>
                <w:ilvl w:val="0"/>
                <w:numId w:val="10"/>
              </w:numPr>
              <w:snapToGrid w:val="0"/>
              <w:spacing w:line="44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BB2F17">
              <w:rPr>
                <w:rFonts w:ascii="Arial" w:eastAsia="標楷體" w:hAnsi="Arial" w:cs="Arial" w:hint="eastAsia"/>
                <w:color w:val="000000"/>
                <w:sz w:val="26"/>
                <w:szCs w:val="26"/>
              </w:rPr>
              <w:t>長期品牌合作應用規劃：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 xml:space="preserve"> NBA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建議若要從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2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月中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(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明星賽起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)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開始預測，網站應配合明星賽消息公布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(1/1)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一同露出較佳，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UDN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製作網頁時間約需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1.5-2</w:t>
            </w: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個月。</w:t>
            </w:r>
            <w:r w:rsidRPr="00971594">
              <w:rPr>
                <w:rFonts w:ascii="Arial" w:eastAsia="標楷體" w:hAnsi="Arial" w:cs="Arial" w:hint="eastAsia"/>
                <w:sz w:val="26"/>
                <w:szCs w:val="26"/>
              </w:rPr>
              <w:t>上線時間定為明星賽</w:t>
            </w:r>
            <w:r w:rsidRPr="00971594">
              <w:rPr>
                <w:rFonts w:ascii="Arial" w:eastAsia="標楷體" w:hAnsi="Arial" w:cs="Arial" w:hint="eastAsia"/>
                <w:sz w:val="26"/>
                <w:szCs w:val="26"/>
              </w:rPr>
              <w:t>(2/15)</w:t>
            </w:r>
            <w:r w:rsidRPr="00971594">
              <w:rPr>
                <w:rFonts w:ascii="Arial" w:eastAsia="標楷體" w:hAnsi="Arial" w:cs="Arial" w:hint="eastAsia"/>
                <w:sz w:val="26"/>
                <w:szCs w:val="26"/>
              </w:rPr>
              <w:t>前。</w:t>
            </w:r>
          </w:p>
          <w:p w:rsidR="007B4A24" w:rsidRDefault="007B4A24" w:rsidP="00A72A51">
            <w:pPr>
              <w:snapToGrid w:val="0"/>
              <w:spacing w:line="440" w:lineRule="exact"/>
              <w:ind w:left="480"/>
              <w:jc w:val="both"/>
              <w:rPr>
                <w:rStyle w:val="ae"/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網站：</w:t>
            </w:r>
            <w:hyperlink r:id="rId9" w:history="1">
              <w:r w:rsidRPr="00A65EFD">
                <w:rPr>
                  <w:rStyle w:val="ae"/>
                  <w:rFonts w:ascii="Arial" w:eastAsia="標楷體" w:hAnsi="Arial" w:cs="Arial"/>
                  <w:sz w:val="26"/>
                  <w:szCs w:val="26"/>
                </w:rPr>
                <w:t>https://nba.udn.com/Cathay_gameoftheday/</w:t>
              </w:r>
            </w:hyperlink>
          </w:p>
          <w:p w:rsidR="005D38E6" w:rsidRPr="00D12B6B" w:rsidRDefault="005D38E6" w:rsidP="00C06014">
            <w:pPr>
              <w:pStyle w:val="a4"/>
              <w:numPr>
                <w:ilvl w:val="0"/>
                <w:numId w:val="10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sz w:val="26"/>
                <w:szCs w:val="26"/>
              </w:rPr>
              <w:t>成效：</w:t>
            </w:r>
            <w:r w:rsidR="00C62F4D">
              <w:fldChar w:fldCharType="begin"/>
            </w:r>
            <w:r w:rsidR="00C62F4D">
              <w:instrText xml:space="preserve"> HYPERLINK "https://reurl.cc/8qrog" </w:instrText>
            </w:r>
            <w:r w:rsidR="00C62F4D">
              <w:fldChar w:fldCharType="separate"/>
            </w:r>
            <w:r w:rsidR="00D46038">
              <w:rPr>
                <w:rStyle w:val="ae"/>
              </w:rPr>
              <w:t>https://reurl.cc/8qrog</w:t>
            </w:r>
            <w:r w:rsidR="00C62F4D">
              <w:rPr>
                <w:rStyle w:val="ae"/>
              </w:rPr>
              <w:fldChar w:fldCharType="end"/>
            </w:r>
          </w:p>
          <w:p w:rsidR="006A664B" w:rsidRDefault="006A664B" w:rsidP="00D12B6B">
            <w:pPr>
              <w:spacing w:line="360" w:lineRule="exact"/>
              <w:rPr>
                <w:rFonts w:ascii="Arial" w:eastAsia="標楷體" w:hAnsi="Arial" w:cs="Arial"/>
                <w:sz w:val="26"/>
                <w:szCs w:val="26"/>
              </w:rPr>
            </w:pPr>
            <w:r w:rsidRPr="00BB2F17">
              <w:rPr>
                <w:rFonts w:ascii="Arial" w:eastAsia="標楷體" w:hAnsi="Arial" w:cs="Arial" w:hint="eastAsia"/>
                <w:sz w:val="26"/>
                <w:szCs w:val="26"/>
              </w:rPr>
              <w:t>進度：</w:t>
            </w:r>
            <w:r w:rsidRPr="00A12890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76"/>
              <w:gridCol w:w="1276"/>
              <w:gridCol w:w="5258"/>
            </w:tblGrid>
            <w:tr w:rsidR="00284901" w:rsidRPr="0061352F" w:rsidTr="000A5FE2">
              <w:trPr>
                <w:jc w:val="center"/>
              </w:trPr>
              <w:tc>
                <w:tcPr>
                  <w:tcW w:w="1176" w:type="dxa"/>
                  <w:shd w:val="clear" w:color="auto" w:fill="auto"/>
                  <w:vAlign w:val="center"/>
                </w:tcPr>
                <w:p w:rsidR="00284901" w:rsidRPr="00DD4A44" w:rsidRDefault="00284901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D4A44">
                    <w:rPr>
                      <w:rFonts w:ascii="Arial" w:eastAsia="標楷體" w:hAnsi="Arial" w:cs="Arial"/>
                    </w:rPr>
                    <w:lastRenderedPageBreak/>
                    <w:t>類別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284901" w:rsidRPr="00DD4A44" w:rsidRDefault="00284901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D4A44">
                    <w:rPr>
                      <w:rFonts w:ascii="Arial" w:eastAsia="標楷體" w:hAnsi="Arial" w:cs="Arial"/>
                    </w:rPr>
                    <w:t>項目</w:t>
                  </w:r>
                </w:p>
              </w:tc>
              <w:tc>
                <w:tcPr>
                  <w:tcW w:w="5258" w:type="dxa"/>
                  <w:shd w:val="clear" w:color="auto" w:fill="auto"/>
                  <w:vAlign w:val="center"/>
                </w:tcPr>
                <w:p w:rsidR="00284901" w:rsidRPr="00DD4A44" w:rsidRDefault="00284901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D4A44">
                    <w:rPr>
                      <w:rFonts w:ascii="Arial" w:eastAsia="標楷體" w:hAnsi="Arial" w:cs="Arial"/>
                    </w:rPr>
                    <w:t>說明</w:t>
                  </w:r>
                </w:p>
              </w:tc>
            </w:tr>
            <w:tr w:rsidR="00284901" w:rsidRPr="00651079" w:rsidTr="000A5FE2">
              <w:trPr>
                <w:jc w:val="center"/>
              </w:trPr>
              <w:tc>
                <w:tcPr>
                  <w:tcW w:w="1176" w:type="dxa"/>
                  <w:shd w:val="clear" w:color="auto" w:fill="auto"/>
                  <w:vAlign w:val="center"/>
                </w:tcPr>
                <w:p w:rsidR="00284901" w:rsidRPr="00D640AC" w:rsidRDefault="00284901" w:rsidP="000A5FE2">
                  <w:pPr>
                    <w:spacing w:line="360" w:lineRule="exact"/>
                    <w:rPr>
                      <w:rFonts w:ascii="Arial" w:eastAsia="標楷體" w:hAnsi="Arial" w:cs="Arial"/>
                    </w:rPr>
                  </w:pPr>
                  <w:r w:rsidRPr="00D640AC">
                    <w:rPr>
                      <w:rFonts w:ascii="Arial" w:eastAsia="標楷體" w:hAnsi="Arial" w:cs="Arial" w:hint="eastAsia"/>
                    </w:rPr>
                    <w:t>簽呈合約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284901" w:rsidRPr="00D640AC" w:rsidRDefault="00284901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640AC">
                    <w:rPr>
                      <w:rFonts w:ascii="Arial" w:eastAsia="標楷體" w:hAnsi="Arial" w:cs="Arial" w:hint="eastAsia"/>
                    </w:rPr>
                    <w:t>合約</w:t>
                  </w:r>
                </w:p>
              </w:tc>
              <w:tc>
                <w:tcPr>
                  <w:tcW w:w="5258" w:type="dxa"/>
                  <w:shd w:val="clear" w:color="auto" w:fill="auto"/>
                  <w:vAlign w:val="center"/>
                </w:tcPr>
                <w:p w:rsidR="00284901" w:rsidRPr="00CF6E5F" w:rsidRDefault="002709A2" w:rsidP="00225906">
                  <w:pPr>
                    <w:spacing w:line="360" w:lineRule="exact"/>
                    <w:rPr>
                      <w:rFonts w:ascii="Arial" w:eastAsia="標楷體" w:hAnsi="Arial" w:cs="Arial"/>
                    </w:rPr>
                  </w:pPr>
                  <w:r w:rsidRPr="00C62F4D">
                    <w:rPr>
                      <w:rFonts w:ascii="Arial" w:eastAsia="標楷體" w:hAnsi="Arial" w:cs="Arial" w:hint="eastAsia"/>
                    </w:rPr>
                    <w:t>合約已完成</w:t>
                  </w:r>
                </w:p>
              </w:tc>
            </w:tr>
            <w:tr w:rsidR="00284901" w:rsidRPr="00F62BAE" w:rsidTr="000A5FE2">
              <w:trPr>
                <w:jc w:val="center"/>
              </w:trPr>
              <w:tc>
                <w:tcPr>
                  <w:tcW w:w="1176" w:type="dxa"/>
                  <w:shd w:val="clear" w:color="auto" w:fill="auto"/>
                  <w:vAlign w:val="center"/>
                </w:tcPr>
                <w:p w:rsidR="00284901" w:rsidRPr="00D640AC" w:rsidRDefault="00B25ED4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>
                    <w:rPr>
                      <w:rFonts w:ascii="Arial" w:eastAsia="標楷體" w:hAnsi="Arial" w:cs="Arial" w:hint="eastAsia"/>
                    </w:rPr>
                    <w:t>廣宣規劃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284901" w:rsidRPr="00D640AC" w:rsidRDefault="00284901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 w:rsidRPr="00D640AC">
                    <w:rPr>
                      <w:rFonts w:ascii="Arial" w:eastAsia="標楷體" w:hAnsi="Arial" w:cs="Arial" w:hint="eastAsia"/>
                    </w:rPr>
                    <w:t>其他廣宣</w:t>
                  </w:r>
                </w:p>
              </w:tc>
              <w:tc>
                <w:tcPr>
                  <w:tcW w:w="5258" w:type="dxa"/>
                  <w:shd w:val="clear" w:color="auto" w:fill="auto"/>
                  <w:vAlign w:val="center"/>
                </w:tcPr>
                <w:p w:rsidR="00D12B6B" w:rsidRPr="00CF6E5F" w:rsidRDefault="00284901" w:rsidP="00CF6E5F">
                  <w:pPr>
                    <w:spacing w:line="360" w:lineRule="exact"/>
                    <w:rPr>
                      <w:rFonts w:ascii="Arial" w:eastAsia="標楷體" w:hAnsi="Arial" w:cs="Arial"/>
                    </w:rPr>
                  </w:pPr>
                  <w:proofErr w:type="gramStart"/>
                  <w:r w:rsidRPr="00CF6E5F">
                    <w:rPr>
                      <w:rFonts w:ascii="Arial" w:eastAsia="標楷體" w:hAnsi="Arial" w:cs="Arial" w:hint="eastAsia"/>
                    </w:rPr>
                    <w:t>廣宣排程</w:t>
                  </w:r>
                  <w:proofErr w:type="gramEnd"/>
                  <w:r w:rsidRPr="00CF6E5F">
                    <w:rPr>
                      <w:rFonts w:ascii="Arial" w:eastAsia="標楷體" w:hAnsi="Arial" w:cs="Arial" w:hint="eastAsia"/>
                    </w:rPr>
                    <w:t>：</w:t>
                  </w:r>
                  <w:hyperlink r:id="rId10" w:history="1">
                    <w:r w:rsidRPr="00CF6E5F">
                      <w:rPr>
                        <w:rStyle w:val="ae"/>
                        <w:rFonts w:ascii="Arial" w:eastAsia="標楷體" w:hAnsi="Arial" w:cs="Arial"/>
                        <w:color w:val="auto"/>
                      </w:rPr>
                      <w:t>https://reurl.cc/bG25y</w:t>
                    </w:r>
                  </w:hyperlink>
                  <w:r w:rsidRPr="00CF6E5F">
                    <w:rPr>
                      <w:rFonts w:ascii="Arial" w:eastAsia="標楷體" w:hAnsi="Arial" w:cs="Arial" w:hint="eastAsia"/>
                    </w:rPr>
                    <w:t xml:space="preserve"> </w:t>
                  </w:r>
                </w:p>
              </w:tc>
            </w:tr>
            <w:tr w:rsidR="00284901" w:rsidRPr="0061352F" w:rsidTr="000A5FE2">
              <w:trPr>
                <w:trHeight w:val="395"/>
                <w:jc w:val="center"/>
              </w:trPr>
              <w:tc>
                <w:tcPr>
                  <w:tcW w:w="1176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84901" w:rsidRPr="00A12890" w:rsidRDefault="00B25ED4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>
                    <w:rPr>
                      <w:rFonts w:ascii="Arial" w:eastAsia="標楷體" w:hAnsi="Arial" w:cs="Arial" w:hint="eastAsia"/>
                    </w:rPr>
                    <w:t>活動獎項</w:t>
                  </w:r>
                </w:p>
              </w:tc>
              <w:tc>
                <w:tcPr>
                  <w:tcW w:w="127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84901" w:rsidRPr="00D640AC" w:rsidRDefault="00284901" w:rsidP="000A5FE2">
                  <w:pPr>
                    <w:spacing w:line="360" w:lineRule="exact"/>
                    <w:jc w:val="center"/>
                    <w:rPr>
                      <w:rFonts w:ascii="Arial" w:eastAsia="標楷體" w:hAnsi="Arial" w:cs="Arial"/>
                    </w:rPr>
                  </w:pPr>
                  <w:r>
                    <w:rPr>
                      <w:rFonts w:ascii="Arial" w:eastAsia="標楷體" w:hAnsi="Arial" w:cs="Arial" w:hint="eastAsia"/>
                    </w:rPr>
                    <w:t>獎項</w:t>
                  </w:r>
                </w:p>
              </w:tc>
              <w:tc>
                <w:tcPr>
                  <w:tcW w:w="525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709A2" w:rsidRPr="002709A2" w:rsidRDefault="002709A2" w:rsidP="002709A2">
                  <w:pPr>
                    <w:spacing w:line="360" w:lineRule="exact"/>
                    <w:rPr>
                      <w:rFonts w:ascii="Arial" w:eastAsia="標楷體" w:hAnsi="Arial" w:cs="Arial"/>
                      <w:color w:val="FF0000"/>
                    </w:rPr>
                  </w:pPr>
                  <w:r w:rsidRPr="00C62F4D">
                    <w:rPr>
                      <w:rFonts w:ascii="Arial" w:eastAsia="標楷體" w:hAnsi="Arial" w:cs="Arial" w:hint="eastAsia"/>
                    </w:rPr>
                    <w:t>本</w:t>
                  </w:r>
                  <w:proofErr w:type="gramStart"/>
                  <w:r w:rsidRPr="00C62F4D">
                    <w:rPr>
                      <w:rFonts w:ascii="Arial" w:eastAsia="標楷體" w:hAnsi="Arial" w:cs="Arial" w:hint="eastAsia"/>
                    </w:rPr>
                    <w:t>週</w:t>
                  </w:r>
                  <w:proofErr w:type="gramEnd"/>
                  <w:r w:rsidRPr="00C62F4D">
                    <w:rPr>
                      <w:rFonts w:ascii="Arial" w:eastAsia="標楷體" w:hAnsi="Arial" w:cs="Arial" w:hint="eastAsia"/>
                    </w:rPr>
                    <w:t>MR</w:t>
                  </w:r>
                  <w:r w:rsidRPr="00C62F4D">
                    <w:rPr>
                      <w:rFonts w:ascii="Arial" w:eastAsia="標楷體" w:hAnsi="Arial" w:cs="Arial" w:hint="eastAsia"/>
                    </w:rPr>
                    <w:t>洽談結果如下：</w:t>
                  </w:r>
                  <w:r w:rsidRPr="00C62F4D">
                    <w:rPr>
                      <w:rFonts w:ascii="Arial" w:eastAsia="標楷體" w:hAnsi="Arial" w:cs="Arial" w:hint="eastAsia"/>
                    </w:rPr>
                    <w:t xml:space="preserve"> NBA</w:t>
                  </w:r>
                  <w:r w:rsidRPr="00C62F4D">
                    <w:rPr>
                      <w:rFonts w:ascii="Arial" w:eastAsia="標楷體" w:hAnsi="Arial" w:cs="Arial" w:hint="eastAsia"/>
                    </w:rPr>
                    <w:t>神預測活動票</w:t>
                  </w:r>
                  <w:proofErr w:type="gramStart"/>
                  <w:r w:rsidRPr="00C62F4D">
                    <w:rPr>
                      <w:rFonts w:ascii="Arial" w:eastAsia="標楷體" w:hAnsi="Arial" w:cs="Arial" w:hint="eastAsia"/>
                    </w:rPr>
                    <w:t>券</w:t>
                  </w:r>
                  <w:proofErr w:type="gramEnd"/>
                  <w:r w:rsidRPr="00C62F4D">
                    <w:rPr>
                      <w:rFonts w:ascii="Arial" w:eastAsia="標楷體" w:hAnsi="Arial" w:cs="Arial" w:hint="eastAsia"/>
                    </w:rPr>
                    <w:t>，作法為合約和增補協</w:t>
                  </w:r>
                  <w:bookmarkStart w:id="0" w:name="_GoBack"/>
                  <w:bookmarkEnd w:id="0"/>
                  <w:r w:rsidRPr="00C62F4D">
                    <w:rPr>
                      <w:rFonts w:ascii="Arial" w:eastAsia="標楷體" w:hAnsi="Arial" w:cs="Arial" w:hint="eastAsia"/>
                    </w:rPr>
                    <w:t>議書同步進行，先以銀行統編售票，後續在作廢銀行發票，改為國泰</w:t>
                  </w:r>
                  <w:proofErr w:type="gramStart"/>
                  <w:r w:rsidRPr="00C62F4D">
                    <w:rPr>
                      <w:rFonts w:ascii="Arial" w:eastAsia="標楷體" w:hAnsi="Arial" w:cs="Arial" w:hint="eastAsia"/>
                    </w:rPr>
                    <w:t>金控統</w:t>
                  </w:r>
                  <w:proofErr w:type="gramEnd"/>
                  <w:r w:rsidRPr="00C62F4D">
                    <w:rPr>
                      <w:rFonts w:ascii="Arial" w:eastAsia="標楷體" w:hAnsi="Arial" w:cs="Arial" w:hint="eastAsia"/>
                    </w:rPr>
                    <w:t>編的發票。</w:t>
                  </w:r>
                </w:p>
              </w:tc>
            </w:tr>
          </w:tbl>
          <w:p w:rsidR="00D50B62" w:rsidRDefault="00F579F9" w:rsidP="00D50B62">
            <w:pPr>
              <w:pStyle w:val="a4"/>
              <w:numPr>
                <w:ilvl w:val="0"/>
                <w:numId w:val="10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>NBA3X</w:t>
            </w:r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>與</w:t>
            </w:r>
            <w:proofErr w:type="spellStart"/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>Tik</w:t>
            </w:r>
            <w:proofErr w:type="spellEnd"/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  <w:proofErr w:type="spellStart"/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>tok</w:t>
            </w:r>
            <w:proofErr w:type="spellEnd"/>
            <w:proofErr w:type="gramStart"/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>線上活動</w:t>
            </w:r>
            <w:proofErr w:type="gramEnd"/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>-</w:t>
            </w:r>
            <w:proofErr w:type="spellStart"/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>Tik</w:t>
            </w:r>
            <w:proofErr w:type="spellEnd"/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  <w:proofErr w:type="spellStart"/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>tok</w:t>
            </w:r>
            <w:proofErr w:type="spellEnd"/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 xml:space="preserve"> #</w:t>
            </w:r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>百發百中挑戰賽</w:t>
            </w:r>
          </w:p>
          <w:p w:rsidR="00F579F9" w:rsidRPr="00D50B62" w:rsidRDefault="00F579F9" w:rsidP="00D50B62">
            <w:pPr>
              <w:pStyle w:val="a4"/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>已邀請球星</w:t>
            </w:r>
            <w:proofErr w:type="spellStart"/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>Rashard</w:t>
            </w:r>
            <w:proofErr w:type="spellEnd"/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 xml:space="preserve"> Lewis</w:t>
            </w:r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>及</w:t>
            </w:r>
            <w:proofErr w:type="spellStart"/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>Tik</w:t>
            </w:r>
            <w:proofErr w:type="spellEnd"/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 xml:space="preserve"> </w:t>
            </w:r>
            <w:proofErr w:type="spellStart"/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>tok</w:t>
            </w:r>
            <w:proofErr w:type="spellEnd"/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 xml:space="preserve"> KOL</w:t>
            </w:r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>拍攝完畢有趣的神</w:t>
            </w:r>
            <w:proofErr w:type="gramStart"/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>準</w:t>
            </w:r>
            <w:proofErr w:type="gramEnd"/>
            <w:r w:rsidRPr="00D50B62">
              <w:rPr>
                <w:rFonts w:ascii="Arial" w:eastAsia="標楷體" w:hAnsi="Arial" w:cs="Arial" w:hint="eastAsia"/>
                <w:sz w:val="26"/>
                <w:szCs w:val="26"/>
              </w:rPr>
              <w:t>投球</w:t>
            </w:r>
            <w:r w:rsidR="00D71589" w:rsidRPr="00D50B62">
              <w:rPr>
                <w:rFonts w:ascii="Arial" w:eastAsia="標楷體" w:hAnsi="Arial" w:cs="Arial" w:hint="eastAsia"/>
                <w:sz w:val="26"/>
                <w:szCs w:val="26"/>
              </w:rPr>
              <w:t>短片，活動期間為</w:t>
            </w:r>
            <w:r w:rsidR="00D71589" w:rsidRPr="00D50B62">
              <w:rPr>
                <w:rFonts w:ascii="Arial" w:eastAsia="標楷體" w:hAnsi="Arial" w:cs="Arial" w:hint="eastAsia"/>
                <w:sz w:val="26"/>
                <w:szCs w:val="26"/>
              </w:rPr>
              <w:t>4/19-5/12</w:t>
            </w:r>
            <w:r w:rsidR="00D71589" w:rsidRPr="00D50B62">
              <w:rPr>
                <w:rFonts w:ascii="Arial" w:eastAsia="標楷體" w:hAnsi="Arial" w:cs="Arial" w:hint="eastAsia"/>
                <w:sz w:val="26"/>
                <w:szCs w:val="26"/>
              </w:rPr>
              <w:t>，將協助於國泰相關管道作曝光。</w:t>
            </w:r>
          </w:p>
          <w:p w:rsidR="008C3110" w:rsidRPr="00F15FA5" w:rsidRDefault="002C0BA5" w:rsidP="008C3110">
            <w:pPr>
              <w:pStyle w:val="a4"/>
              <w:numPr>
                <w:ilvl w:val="0"/>
                <w:numId w:val="10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8C3110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預計於總冠軍加碼，購買</w:t>
            </w:r>
            <w:r w:rsidRPr="008C3110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200</w:t>
            </w:r>
            <w:r w:rsidRPr="008C3110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份</w:t>
            </w:r>
            <w:r w:rsidRPr="008C3110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100</w:t>
            </w:r>
            <w:r w:rsidRPr="008C3110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元家樂福電子禮券，以吸引新玩加入；購買</w:t>
            </w:r>
            <w:r w:rsidRPr="008C3110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3</w:t>
            </w:r>
            <w:r w:rsidRPr="008C3110">
              <w:rPr>
                <w:rFonts w:ascii="Arial" w:eastAsia="標楷體" w:hAnsi="Arial" w:cs="Arial" w:hint="eastAsia"/>
                <w:color w:val="000000" w:themeColor="text1"/>
                <w:sz w:val="26"/>
                <w:szCs w:val="26"/>
              </w:rPr>
              <w:t>件總冠軍賽獲勝隊伍球衣，新舊玩家皆可抽。</w:t>
            </w:r>
            <w:r w:rsidR="00823C21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目前等候家樂福提供議價後報價單，預計本周上</w:t>
            </w:r>
            <w:r w:rsidR="00F15FA5" w:rsidRPr="00F15FA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簽呈。</w:t>
            </w:r>
          </w:p>
          <w:p w:rsidR="00D50B62" w:rsidRPr="00D50B62" w:rsidRDefault="00D50B62" w:rsidP="00D50B62">
            <w:pPr>
              <w:pStyle w:val="a4"/>
              <w:numPr>
                <w:ilvl w:val="0"/>
                <w:numId w:val="10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8C3110">
              <w:rPr>
                <w:rFonts w:ascii="Arial" w:eastAsia="標楷體" w:hAnsi="Arial" w:cs="Arial" w:hint="eastAsia"/>
                <w:sz w:val="26"/>
                <w:szCs w:val="26"/>
              </w:rPr>
              <w:t>KOKO Lab</w:t>
            </w:r>
            <w:r w:rsidRPr="008C3110">
              <w:rPr>
                <w:rFonts w:ascii="Arial" w:eastAsia="標楷體" w:hAnsi="Arial" w:cs="Arial" w:hint="eastAsia"/>
                <w:sz w:val="26"/>
                <w:szCs w:val="26"/>
              </w:rPr>
              <w:t>策展：預計於五月底至八月進行籃球主題策展，活動主題為暫定為「</w:t>
            </w:r>
            <w:proofErr w:type="gramStart"/>
            <w:r w:rsidRPr="008C3110">
              <w:rPr>
                <w:rFonts w:ascii="Arial" w:eastAsia="標楷體" w:hAnsi="Arial" w:cs="Arial" w:hint="eastAsia"/>
                <w:sz w:val="26"/>
                <w:szCs w:val="26"/>
              </w:rPr>
              <w:t>初心籃球場</w:t>
            </w:r>
            <w:proofErr w:type="gramEnd"/>
            <w:r w:rsidRPr="008C3110">
              <w:rPr>
                <w:rFonts w:ascii="Arial" w:eastAsia="標楷體" w:hAnsi="Arial" w:cs="Arial" w:hint="eastAsia"/>
                <w:sz w:val="26"/>
                <w:szCs w:val="26"/>
              </w:rPr>
              <w:t>」。</w:t>
            </w:r>
            <w:r w:rsidR="008C3110" w:rsidRPr="00F15FA5">
              <w:rPr>
                <w:rFonts w:ascii="Arial" w:eastAsia="標楷體" w:hAnsi="Arial" w:cs="Arial" w:hint="eastAsia"/>
                <w:sz w:val="26"/>
                <w:szCs w:val="26"/>
              </w:rPr>
              <w:t>6/8</w:t>
            </w:r>
            <w:r w:rsidR="008C3110" w:rsidRPr="00F15FA5">
              <w:rPr>
                <w:rFonts w:ascii="Arial" w:eastAsia="標楷體" w:hAnsi="Arial" w:cs="Arial" w:hint="eastAsia"/>
                <w:sz w:val="26"/>
                <w:szCs w:val="26"/>
              </w:rPr>
              <w:t>球星將</w:t>
            </w:r>
            <w:proofErr w:type="gramStart"/>
            <w:r w:rsidR="008C3110" w:rsidRPr="00F15FA5">
              <w:rPr>
                <w:rFonts w:ascii="Arial" w:eastAsia="標楷體" w:hAnsi="Arial" w:cs="Arial" w:hint="eastAsia"/>
                <w:sz w:val="26"/>
                <w:szCs w:val="26"/>
              </w:rPr>
              <w:t>不</w:t>
            </w:r>
            <w:proofErr w:type="gramEnd"/>
            <w:r w:rsidR="008C3110" w:rsidRPr="00F15FA5">
              <w:rPr>
                <w:rFonts w:ascii="Arial" w:eastAsia="標楷體" w:hAnsi="Arial" w:cs="Arial" w:hint="eastAsia"/>
                <w:sz w:val="26"/>
                <w:szCs w:val="26"/>
              </w:rPr>
              <w:t>前往</w:t>
            </w:r>
            <w:r w:rsidR="008C3110" w:rsidRPr="00F15FA5">
              <w:rPr>
                <w:rFonts w:ascii="Arial" w:eastAsia="標楷體" w:hAnsi="Arial" w:cs="Arial" w:hint="eastAsia"/>
                <w:sz w:val="26"/>
                <w:szCs w:val="26"/>
              </w:rPr>
              <w:t>KOKO Lab</w:t>
            </w:r>
            <w:r w:rsidR="008C3110" w:rsidRPr="00F15FA5">
              <w:rPr>
                <w:rFonts w:ascii="Arial" w:eastAsia="標楷體" w:hAnsi="Arial" w:cs="Arial" w:hint="eastAsia"/>
                <w:sz w:val="26"/>
                <w:szCs w:val="26"/>
              </w:rPr>
              <w:t>，將規劃</w:t>
            </w:r>
            <w:r w:rsidR="008C3110" w:rsidRPr="00F15FA5">
              <w:rPr>
                <w:rFonts w:ascii="Arial" w:eastAsia="標楷體" w:hAnsi="Arial" w:cs="Arial" w:hint="eastAsia"/>
                <w:sz w:val="26"/>
                <w:szCs w:val="26"/>
              </w:rPr>
              <w:t>7</w:t>
            </w:r>
            <w:r w:rsidR="008C3110" w:rsidRPr="00F15FA5">
              <w:rPr>
                <w:rFonts w:ascii="Arial" w:eastAsia="標楷體" w:hAnsi="Arial" w:cs="Arial" w:hint="eastAsia"/>
                <w:sz w:val="26"/>
                <w:szCs w:val="26"/>
              </w:rPr>
              <w:t>月份球星前往。</w:t>
            </w:r>
          </w:p>
          <w:p w:rsidR="009C7BA7" w:rsidRPr="00F15FA5" w:rsidRDefault="00F15FA5" w:rsidP="00F15FA5">
            <w:pPr>
              <w:pStyle w:val="a4"/>
              <w:numPr>
                <w:ilvl w:val="0"/>
                <w:numId w:val="10"/>
              </w:numPr>
              <w:snapToGrid w:val="0"/>
              <w:spacing w:line="440" w:lineRule="exact"/>
              <w:ind w:leftChars="0"/>
              <w:jc w:val="both"/>
              <w:rPr>
                <w:rFonts w:ascii="Arial" w:eastAsia="標楷體" w:hAnsi="Arial" w:cs="Arial"/>
                <w:color w:val="FF0000"/>
                <w:sz w:val="26"/>
                <w:szCs w:val="26"/>
              </w:rPr>
            </w:pPr>
            <w:r w:rsidRPr="00F15FA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NBA</w:t>
            </w:r>
            <w:r w:rsidRPr="00F15FA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問卷將</w:t>
            </w:r>
            <w:proofErr w:type="gramStart"/>
            <w:r w:rsidRPr="00F15FA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採</w:t>
            </w:r>
            <w:proofErr w:type="gramEnd"/>
            <w:r w:rsidRPr="00F15FA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NPS</w:t>
            </w:r>
            <w:r w:rsidRPr="00F15FA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方法，將於</w:t>
            </w:r>
            <w:r w:rsidRPr="00F15FA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MR</w:t>
            </w:r>
            <w:r w:rsidRPr="00F15FA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推播與</w:t>
            </w:r>
            <w:r w:rsidRPr="00F15FA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UDN</w:t>
            </w:r>
            <w:r w:rsidRPr="00F15FA5"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同步進行，建議不採用獎勵方式，避免失真。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 xml:space="preserve"> </w:t>
            </w:r>
            <w:r>
              <w:rPr>
                <w:rFonts w:ascii="Arial" w:eastAsia="標楷體" w:hAnsi="Arial" w:cs="Arial" w:hint="eastAsia"/>
                <w:color w:val="FF0000"/>
                <w:sz w:val="26"/>
                <w:szCs w:val="26"/>
              </w:rPr>
              <w:t>預計總冠軍期間可上線。</w:t>
            </w:r>
          </w:p>
        </w:tc>
      </w:tr>
      <w:tr w:rsidR="006A664B" w:rsidTr="005E5973">
        <w:tc>
          <w:tcPr>
            <w:tcW w:w="510" w:type="dxa"/>
            <w:vAlign w:val="center"/>
          </w:tcPr>
          <w:p w:rsidR="006A664B" w:rsidRPr="003E453E" w:rsidRDefault="006A664B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BD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國泰優惠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異業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/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子公司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業務合作</w:t>
            </w:r>
          </w:p>
          <w:p w:rsidR="006A664B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拓展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6A664B" w:rsidRPr="003E453E" w:rsidRDefault="006A664B" w:rsidP="006A664B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【林祐任】</w:t>
            </w:r>
          </w:p>
          <w:p w:rsidR="006A664B" w:rsidRPr="003E453E" w:rsidRDefault="006A664B" w:rsidP="00467152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芝萱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</w:tc>
        <w:tc>
          <w:tcPr>
            <w:tcW w:w="8826" w:type="dxa"/>
            <w:vAlign w:val="center"/>
          </w:tcPr>
          <w:p w:rsidR="006A664B" w:rsidRPr="00DF10CC" w:rsidRDefault="006A664B" w:rsidP="006A664B">
            <w:pPr>
              <w:snapToGrid w:val="0"/>
              <w:spacing w:line="440" w:lineRule="exact"/>
              <w:ind w:left="480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057845">
              <w:rPr>
                <w:rFonts w:ascii="Arial" w:eastAsia="標楷體" w:hAnsi="Arial" w:cs="Arial"/>
                <w:sz w:val="26"/>
                <w:szCs w:val="26"/>
              </w:rPr>
              <w:t>目的：與異業洽談合作，除取得國泰優惠獨家優惠，以達到會員行銷以及分群經營之目的，另也思考如何建立創新的商業獲利模式；同時與子公司</w:t>
            </w:r>
            <w:r w:rsidRPr="00057845">
              <w:rPr>
                <w:rFonts w:ascii="Arial" w:eastAsia="標楷體" w:hAnsi="Arial" w:cs="Arial"/>
                <w:sz w:val="26"/>
                <w:szCs w:val="26"/>
              </w:rPr>
              <w:t>/</w:t>
            </w:r>
            <w:r w:rsidRPr="00057845">
              <w:rPr>
                <w:rFonts w:ascii="Arial" w:eastAsia="標楷體" w:hAnsi="Arial" w:cs="Arial"/>
                <w:sz w:val="26"/>
                <w:szCs w:val="26"/>
              </w:rPr>
              <w:t>關係企業則進行業務合</w:t>
            </w:r>
            <w:r w:rsidRPr="00DF10CC">
              <w:rPr>
                <w:rFonts w:ascii="Arial" w:eastAsia="標楷體" w:hAnsi="Arial" w:cs="Arial"/>
                <w:sz w:val="26"/>
                <w:szCs w:val="26"/>
              </w:rPr>
              <w:t>作或</w:t>
            </w:r>
            <w:proofErr w:type="gramStart"/>
            <w:r w:rsidRPr="00DF10CC">
              <w:rPr>
                <w:rFonts w:ascii="Arial" w:eastAsia="標楷體" w:hAnsi="Arial" w:cs="Arial"/>
                <w:sz w:val="26"/>
                <w:szCs w:val="26"/>
              </w:rPr>
              <w:t>商品輔售</w:t>
            </w:r>
            <w:proofErr w:type="gramEnd"/>
            <w:r w:rsidRPr="00DF10CC">
              <w:rPr>
                <w:rFonts w:ascii="Arial" w:eastAsia="標楷體" w:hAnsi="Arial" w:cs="Arial"/>
                <w:sz w:val="26"/>
                <w:szCs w:val="26"/>
              </w:rPr>
              <w:t>。</w:t>
            </w:r>
          </w:p>
          <w:p w:rsidR="006A664B" w:rsidRPr="00596E38" w:rsidRDefault="006A664B" w:rsidP="00C06014">
            <w:pPr>
              <w:numPr>
                <w:ilvl w:val="0"/>
                <w:numId w:val="12"/>
              </w:numPr>
              <w:snapToGrid w:val="0"/>
              <w:spacing w:line="440" w:lineRule="exact"/>
              <w:jc w:val="both"/>
              <w:rPr>
                <w:rFonts w:ascii="Arial" w:eastAsia="標楷體" w:hAnsi="Arial" w:cs="Arial"/>
                <w:b/>
                <w:sz w:val="26"/>
                <w:szCs w:val="26"/>
              </w:rPr>
            </w:pPr>
            <w:r w:rsidRPr="00583D15">
              <w:rPr>
                <w:rFonts w:ascii="Arial" w:eastAsia="標楷體" w:hAnsi="Arial" w:cs="Arial" w:hint="eastAsia"/>
                <w:b/>
                <w:sz w:val="26"/>
                <w:szCs w:val="26"/>
              </w:rPr>
              <w:t>第三方應用：</w:t>
            </w:r>
          </w:p>
          <w:p w:rsidR="006A664B" w:rsidRPr="00B61EE6" w:rsidRDefault="006A664B" w:rsidP="00C06014">
            <w:pPr>
              <w:numPr>
                <w:ilvl w:val="0"/>
                <w:numId w:val="13"/>
              </w:numPr>
              <w:spacing w:line="440" w:lineRule="exact"/>
              <w:ind w:left="944" w:hanging="426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第三方票</w:t>
            </w:r>
            <w:proofErr w:type="gramStart"/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券</w:t>
            </w:r>
            <w:proofErr w:type="gramEnd"/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合作</w:t>
            </w:r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(</w:t>
            </w:r>
            <w:proofErr w:type="gramStart"/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藍新科技</w:t>
            </w:r>
            <w:proofErr w:type="gramEnd"/>
            <w:r w:rsidRPr="00B61EE6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 xml:space="preserve">) / </w:t>
            </w:r>
            <w:proofErr w:type="gramStart"/>
            <w:r w:rsidR="00524D2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祐</w:t>
            </w:r>
            <w:proofErr w:type="gramEnd"/>
            <w:r w:rsidR="00524D2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任、芝</w:t>
            </w:r>
            <w:proofErr w:type="gramStart"/>
            <w:r w:rsidR="00524D2D"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萱</w:t>
            </w:r>
            <w:proofErr w:type="gramEnd"/>
          </w:p>
          <w:p w:rsidR="006A664B" w:rsidRPr="00225906" w:rsidRDefault="00F45EC7" w:rsidP="00C06014">
            <w:pPr>
              <w:numPr>
                <w:ilvl w:val="0"/>
                <w:numId w:val="11"/>
              </w:numPr>
              <w:spacing w:line="440" w:lineRule="exact"/>
              <w:ind w:left="1085" w:hanging="283"/>
              <w:rPr>
                <w:rFonts w:ascii="Arial" w:eastAsia="標楷體" w:hAnsi="Arial" w:cs="Arial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kern w:val="0"/>
                <w:sz w:val="26"/>
                <w:szCs w:val="26"/>
              </w:rPr>
              <w:t>持續追藍新進度</w:t>
            </w:r>
            <w:r w:rsidR="00190ECE" w:rsidRPr="00225906">
              <w:rPr>
                <w:rFonts w:ascii="Arial" w:eastAsia="標楷體" w:hAnsi="Arial" w:cs="Arial"/>
                <w:kern w:val="0"/>
                <w:sz w:val="26"/>
                <w:szCs w:val="26"/>
              </w:rPr>
              <w:t xml:space="preserve"> </w:t>
            </w:r>
          </w:p>
          <w:p w:rsidR="009964C0" w:rsidRPr="009964C0" w:rsidRDefault="006A664B" w:rsidP="00C06014">
            <w:pPr>
              <w:numPr>
                <w:ilvl w:val="0"/>
                <w:numId w:val="12"/>
              </w:numPr>
              <w:snapToGrid w:val="0"/>
              <w:spacing w:line="440" w:lineRule="exact"/>
              <w:jc w:val="both"/>
              <w:rPr>
                <w:rFonts w:ascii="Arial" w:eastAsia="標楷體" w:hAnsi="Arial" w:cs="Arial"/>
                <w:b/>
                <w:sz w:val="26"/>
                <w:szCs w:val="26"/>
              </w:rPr>
            </w:pPr>
            <w:r w:rsidRPr="00583D15">
              <w:rPr>
                <w:rFonts w:ascii="Arial" w:eastAsia="標楷體" w:hAnsi="Arial" w:cs="Arial" w:hint="eastAsia"/>
                <w:b/>
                <w:sz w:val="26"/>
                <w:szCs w:val="26"/>
              </w:rPr>
              <w:t>行銷優惠合作</w:t>
            </w:r>
          </w:p>
          <w:p w:rsidR="00524D2D" w:rsidRDefault="002709A2" w:rsidP="004D6D5B">
            <w:pPr>
              <w:snapToGrid w:val="0"/>
              <w:spacing w:line="440" w:lineRule="exact"/>
              <w:ind w:left="480"/>
              <w:jc w:val="both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六</w:t>
            </w:r>
            <w:r w:rsidR="006A664B"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月上線行銷優惠合作：</w:t>
            </w:r>
            <w:r w:rsidR="00226808"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詳見表單</w:t>
            </w:r>
            <w:r w:rsidR="004E42C8"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(</w:t>
            </w:r>
            <w:hyperlink r:id="rId11" w:history="1">
              <w:r w:rsidR="00E20E82" w:rsidRPr="00524D2D">
                <w:rPr>
                  <w:rStyle w:val="ae"/>
                  <w:rFonts w:ascii="Arial" w:eastAsia="標楷體" w:hAnsi="Arial" w:cs="Arial"/>
                  <w:kern w:val="0"/>
                  <w:sz w:val="26"/>
                  <w:szCs w:val="26"/>
                </w:rPr>
                <w:t>https://goo.gl/EGs5uL</w:t>
              </w:r>
            </w:hyperlink>
            <w:r w:rsidR="004E42C8" w:rsidRPr="00524D2D">
              <w:rPr>
                <w:rFonts w:ascii="Arial" w:eastAsia="標楷體" w:hAnsi="Arial" w:cs="Arial" w:hint="eastAsia"/>
                <w:color w:val="FF0000"/>
                <w:kern w:val="0"/>
                <w:sz w:val="26"/>
                <w:szCs w:val="26"/>
              </w:rPr>
              <w:t>)</w:t>
            </w:r>
          </w:p>
          <w:p w:rsidR="008C3110" w:rsidRPr="004D6D5B" w:rsidRDefault="008C3110" w:rsidP="008C3110">
            <w:pPr>
              <w:snapToGrid w:val="0"/>
              <w:spacing w:line="440" w:lineRule="exact"/>
              <w:jc w:val="both"/>
              <w:rPr>
                <w:rFonts w:ascii="Arial" w:eastAsia="標楷體" w:hAnsi="Arial" w:cs="Arial"/>
                <w:color w:val="FF0000"/>
                <w:kern w:val="0"/>
                <w:sz w:val="26"/>
                <w:szCs w:val="26"/>
              </w:rPr>
            </w:pPr>
          </w:p>
        </w:tc>
      </w:tr>
      <w:tr w:rsidR="008C3110" w:rsidTr="008C3110">
        <w:tc>
          <w:tcPr>
            <w:tcW w:w="510" w:type="dxa"/>
            <w:vAlign w:val="center"/>
          </w:tcPr>
          <w:p w:rsidR="008C3110" w:rsidRPr="003E453E" w:rsidRDefault="008C3110" w:rsidP="002C7F1C">
            <w:pPr>
              <w:numPr>
                <w:ilvl w:val="0"/>
                <w:numId w:val="2"/>
              </w:numPr>
              <w:spacing w:line="440" w:lineRule="exact"/>
              <w:ind w:left="426" w:rightChars="-50" w:right="-120" w:hanging="426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464" w:type="dxa"/>
            <w:vAlign w:val="center"/>
          </w:tcPr>
          <w:p w:rsidR="008C3110" w:rsidRDefault="008C3110" w:rsidP="008C311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華納音樂</w:t>
            </w:r>
          </w:p>
          <w:p w:rsidR="008C3110" w:rsidRDefault="008C3110" w:rsidP="008C311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異業合作</w:t>
            </w:r>
          </w:p>
          <w:p w:rsidR="008C3110" w:rsidRPr="003E453E" w:rsidRDefault="008C3110" w:rsidP="008C3110">
            <w:pPr>
              <w:spacing w:beforeLines="20" w:before="72" w:afterLines="20" w:after="72" w:line="440" w:lineRule="exact"/>
              <w:ind w:leftChars="-39" w:left="-94" w:rightChars="-45" w:right="-108"/>
              <w:jc w:val="center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【林</w:t>
            </w:r>
            <w:r>
              <w:rPr>
                <w:rFonts w:ascii="Arial" w:eastAsia="標楷體" w:hAnsi="Arial" w:cs="Arial" w:hint="eastAsia"/>
                <w:b/>
                <w:bCs/>
                <w:color w:val="000000"/>
                <w:sz w:val="26"/>
                <w:szCs w:val="26"/>
              </w:rPr>
              <w:t>昱宏</w:t>
            </w:r>
            <w:r w:rsidRPr="003E453E"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  <w:t>】</w:t>
            </w:r>
          </w:p>
          <w:p w:rsidR="008C3110" w:rsidRPr="003E453E" w:rsidRDefault="008C3110" w:rsidP="008C3110">
            <w:pPr>
              <w:spacing w:beforeLines="20" w:before="72" w:afterLines="20" w:after="72" w:line="440" w:lineRule="exact"/>
              <w:ind w:rightChars="-45" w:right="-108"/>
              <w:rPr>
                <w:rFonts w:ascii="Arial" w:eastAsia="標楷體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826" w:type="dxa"/>
          </w:tcPr>
          <w:p w:rsidR="008C3110" w:rsidRPr="00057845" w:rsidRDefault="008C3110" w:rsidP="008C3110">
            <w:pPr>
              <w:snapToGrid w:val="0"/>
              <w:spacing w:line="440" w:lineRule="exact"/>
              <w:jc w:val="both"/>
              <w:rPr>
                <w:rFonts w:ascii="Arial" w:eastAsia="標楷體" w:hAnsi="Arial" w:cs="Arial"/>
                <w:sz w:val="26"/>
                <w:szCs w:val="26"/>
              </w:rPr>
            </w:pPr>
            <w:r w:rsidRPr="00F15FA5">
              <w:rPr>
                <w:rFonts w:ascii="Arial" w:eastAsia="標楷體" w:hAnsi="Arial" w:cs="Arial" w:hint="eastAsia"/>
                <w:sz w:val="26"/>
                <w:szCs w:val="26"/>
              </w:rPr>
              <w:t xml:space="preserve">1. </w:t>
            </w:r>
            <w:r w:rsidRPr="00F15FA5">
              <w:rPr>
                <w:rFonts w:ascii="Arial" w:eastAsia="標楷體" w:hAnsi="Arial" w:cs="Arial" w:hint="eastAsia"/>
                <w:sz w:val="26"/>
                <w:szCs w:val="26"/>
              </w:rPr>
              <w:t>已與業務</w:t>
            </w:r>
            <w:proofErr w:type="gramStart"/>
            <w:r w:rsidRPr="00F15FA5">
              <w:rPr>
                <w:rFonts w:ascii="Arial" w:eastAsia="標楷體" w:hAnsi="Arial" w:cs="Arial" w:hint="eastAsia"/>
                <w:sz w:val="26"/>
                <w:szCs w:val="26"/>
              </w:rPr>
              <w:t>小毅通</w:t>
            </w:r>
            <w:proofErr w:type="gramEnd"/>
            <w:r w:rsidRPr="00F15FA5">
              <w:rPr>
                <w:rFonts w:ascii="Arial" w:eastAsia="標楷體" w:hAnsi="Arial" w:cs="Arial" w:hint="eastAsia"/>
                <w:sz w:val="26"/>
                <w:szCs w:val="26"/>
              </w:rPr>
              <w:t>上電話，對方告知他們內部會先討論出共識與想法後，再提供資料給我們。對方從來沒有這樣的配合方式，所以需要時間來規劃與發想，後續可以如何配合。</w:t>
            </w:r>
          </w:p>
        </w:tc>
      </w:tr>
      <w:tr w:rsidR="00B30D42" w:rsidTr="005E5973">
        <w:trPr>
          <w:gridAfter w:val="2"/>
          <w:wAfter w:w="10290" w:type="dxa"/>
        </w:trPr>
        <w:tc>
          <w:tcPr>
            <w:tcW w:w="510" w:type="dxa"/>
            <w:vAlign w:val="center"/>
          </w:tcPr>
          <w:p w:rsidR="00B30D42" w:rsidRPr="003E453E" w:rsidRDefault="00B30D42" w:rsidP="008C3110">
            <w:pPr>
              <w:spacing w:line="440" w:lineRule="exact"/>
              <w:ind w:rightChars="-50" w:right="-120"/>
              <w:jc w:val="both"/>
              <w:rPr>
                <w:rFonts w:ascii="Arial" w:eastAsia="標楷體" w:hAnsi="Arial" w:cs="Arial"/>
                <w:b/>
                <w:bCs/>
                <w:sz w:val="26"/>
                <w:szCs w:val="26"/>
              </w:rPr>
            </w:pPr>
          </w:p>
        </w:tc>
      </w:tr>
    </w:tbl>
    <w:p w:rsidR="0094180F" w:rsidRPr="00DF13D7" w:rsidRDefault="0094180F"/>
    <w:sectPr w:rsidR="0094180F" w:rsidRPr="00DF13D7" w:rsidSect="006A664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BEC" w:rsidRDefault="001D6BEC" w:rsidP="009F1F0B">
      <w:r>
        <w:separator/>
      </w:r>
    </w:p>
  </w:endnote>
  <w:endnote w:type="continuationSeparator" w:id="0">
    <w:p w:rsidR="001D6BEC" w:rsidRDefault="001D6BEC" w:rsidP="009F1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BEC" w:rsidRDefault="001D6BEC" w:rsidP="009F1F0B">
      <w:r>
        <w:separator/>
      </w:r>
    </w:p>
  </w:footnote>
  <w:footnote w:type="continuationSeparator" w:id="0">
    <w:p w:rsidR="001D6BEC" w:rsidRDefault="001D6BEC" w:rsidP="009F1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F6CE8"/>
    <w:multiLevelType w:val="hybridMultilevel"/>
    <w:tmpl w:val="39142C0E"/>
    <w:lvl w:ilvl="0" w:tplc="04090009">
      <w:start w:val="1"/>
      <w:numFmt w:val="bullet"/>
      <w:lvlText w:val=""/>
      <w:lvlJc w:val="left"/>
      <w:pPr>
        <w:ind w:left="139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4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4" w:hanging="480"/>
      </w:pPr>
      <w:rPr>
        <w:rFonts w:ascii="Wingdings" w:hAnsi="Wingdings" w:hint="default"/>
      </w:rPr>
    </w:lvl>
  </w:abstractNum>
  <w:abstractNum w:abstractNumId="1">
    <w:nsid w:val="070464D6"/>
    <w:multiLevelType w:val="hybridMultilevel"/>
    <w:tmpl w:val="CAFA708E"/>
    <w:lvl w:ilvl="0" w:tplc="5DA26450">
      <w:start w:val="1"/>
      <w:numFmt w:val="decimal"/>
      <w:lvlText w:val="(%1)"/>
      <w:lvlJc w:val="left"/>
      <w:pPr>
        <w:ind w:left="96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AA805E1"/>
    <w:multiLevelType w:val="hybridMultilevel"/>
    <w:tmpl w:val="7ECE2C78"/>
    <w:lvl w:ilvl="0" w:tplc="8882425E">
      <w:start w:val="1"/>
      <w:numFmt w:val="decimal"/>
      <w:lvlText w:val="(%1)"/>
      <w:lvlJc w:val="left"/>
      <w:pPr>
        <w:ind w:left="1394" w:hanging="480"/>
      </w:pPr>
      <w:rPr>
        <w:rFonts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4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4" w:hanging="480"/>
      </w:pPr>
      <w:rPr>
        <w:rFonts w:ascii="Wingdings" w:hAnsi="Wingdings" w:hint="default"/>
      </w:rPr>
    </w:lvl>
  </w:abstractNum>
  <w:abstractNum w:abstractNumId="3">
    <w:nsid w:val="0AB45820"/>
    <w:multiLevelType w:val="hybridMultilevel"/>
    <w:tmpl w:val="3366456C"/>
    <w:lvl w:ilvl="0" w:tplc="16E246A2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13305E6"/>
    <w:multiLevelType w:val="hybridMultilevel"/>
    <w:tmpl w:val="DD4E82FE"/>
    <w:lvl w:ilvl="0" w:tplc="F4723BF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3CA68C3"/>
    <w:multiLevelType w:val="hybridMultilevel"/>
    <w:tmpl w:val="8C5AEA4C"/>
    <w:lvl w:ilvl="0" w:tplc="BD3A04F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5108A80">
      <w:start w:val="1"/>
      <w:numFmt w:val="decimal"/>
      <w:lvlText w:val="(%2)"/>
      <w:lvlJc w:val="left"/>
      <w:pPr>
        <w:tabs>
          <w:tab w:val="num" w:pos="960"/>
        </w:tabs>
        <w:ind w:left="960" w:hanging="480"/>
      </w:pPr>
      <w:rPr>
        <w:rFonts w:hint="eastAsia"/>
        <w:color w:val="FF0000"/>
      </w:rPr>
    </w:lvl>
    <w:lvl w:ilvl="2" w:tplc="25DCCC5E">
      <w:start w:val="1"/>
      <w:numFmt w:val="lowerLetter"/>
      <w:lvlText w:val="%3、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5C84F2A"/>
    <w:multiLevelType w:val="hybridMultilevel"/>
    <w:tmpl w:val="3C8ADDB8"/>
    <w:lvl w:ilvl="0" w:tplc="A106CB1A">
      <w:start w:val="1"/>
      <w:numFmt w:val="decimal"/>
      <w:lvlText w:val="%1."/>
      <w:lvlJc w:val="left"/>
      <w:pPr>
        <w:ind w:left="480" w:hanging="480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61F57E2"/>
    <w:multiLevelType w:val="hybridMultilevel"/>
    <w:tmpl w:val="9D5666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34E173B"/>
    <w:multiLevelType w:val="hybridMultilevel"/>
    <w:tmpl w:val="F0AEEE32"/>
    <w:lvl w:ilvl="0" w:tplc="74C083AE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6B76EFD"/>
    <w:multiLevelType w:val="hybridMultilevel"/>
    <w:tmpl w:val="4C444E4A"/>
    <w:lvl w:ilvl="0" w:tplc="CF604696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88D532F"/>
    <w:multiLevelType w:val="hybridMultilevel"/>
    <w:tmpl w:val="D23E29EC"/>
    <w:lvl w:ilvl="0" w:tplc="24EE1C94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D974745"/>
    <w:multiLevelType w:val="hybridMultilevel"/>
    <w:tmpl w:val="7DDAA400"/>
    <w:lvl w:ilvl="0" w:tplc="44FE2808">
      <w:start w:val="1"/>
      <w:numFmt w:val="upperLetter"/>
      <w:lvlText w:val="(%1)"/>
      <w:lvlJc w:val="left"/>
      <w:pPr>
        <w:ind w:left="900" w:hanging="4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2F417DA8"/>
    <w:multiLevelType w:val="hybridMultilevel"/>
    <w:tmpl w:val="616859E2"/>
    <w:lvl w:ilvl="0" w:tplc="B1604F10">
      <w:start w:val="1"/>
      <w:numFmt w:val="decimal"/>
      <w:lvlText w:val="%1."/>
      <w:lvlJc w:val="left"/>
      <w:pPr>
        <w:ind w:left="96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35925B99"/>
    <w:multiLevelType w:val="hybridMultilevel"/>
    <w:tmpl w:val="11F41C68"/>
    <w:lvl w:ilvl="0" w:tplc="2BBAEF6C">
      <w:start w:val="1"/>
      <w:numFmt w:val="upperLetter"/>
      <w:lvlText w:val="%1."/>
      <w:lvlJc w:val="left"/>
      <w:pPr>
        <w:ind w:left="96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38B715F5"/>
    <w:multiLevelType w:val="hybridMultilevel"/>
    <w:tmpl w:val="ED708C6C"/>
    <w:lvl w:ilvl="0" w:tplc="D770801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9A47B29"/>
    <w:multiLevelType w:val="hybridMultilevel"/>
    <w:tmpl w:val="2D30D82E"/>
    <w:lvl w:ilvl="0" w:tplc="9BDAA556">
      <w:start w:val="1"/>
      <w:numFmt w:val="decimal"/>
      <w:lvlText w:val="(%1)"/>
      <w:lvlJc w:val="left"/>
      <w:pPr>
        <w:ind w:left="960" w:hanging="480"/>
      </w:pPr>
      <w:rPr>
        <w:rFonts w:hint="eastAsia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3C8F7BD7"/>
    <w:multiLevelType w:val="hybridMultilevel"/>
    <w:tmpl w:val="AB94B9BE"/>
    <w:lvl w:ilvl="0" w:tplc="30CEAAB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17">
    <w:nsid w:val="3CEF6968"/>
    <w:multiLevelType w:val="hybridMultilevel"/>
    <w:tmpl w:val="AA0290BE"/>
    <w:lvl w:ilvl="0" w:tplc="7236068A">
      <w:start w:val="1"/>
      <w:numFmt w:val="decimal"/>
      <w:suff w:val="nothing"/>
      <w:lvlText w:val="%1."/>
      <w:lvlJc w:val="left"/>
      <w:pPr>
        <w:ind w:left="906" w:hanging="480"/>
      </w:pPr>
      <w:rPr>
        <w:rFonts w:ascii="標楷體" w:eastAsia="標楷體" w:hAnsi="標楷體" w:cs="Arial"/>
        <w:b/>
        <w:color w:val="000000"/>
        <w:shd w:val="clear" w:color="auto" w:fill="auto"/>
      </w:rPr>
    </w:lvl>
    <w:lvl w:ilvl="1" w:tplc="1938BF0A">
      <w:start w:val="1"/>
      <w:numFmt w:val="decimal"/>
      <w:lvlText w:val="(%2)"/>
      <w:lvlJc w:val="left"/>
      <w:pPr>
        <w:ind w:left="480" w:hanging="480"/>
      </w:pPr>
      <w:rPr>
        <w:rFonts w:hint="default"/>
        <w:b w:val="0"/>
        <w:color w:val="auto"/>
        <w:shd w:val="clear" w:color="auto" w:fill="auto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1938BF0A">
      <w:start w:val="1"/>
      <w:numFmt w:val="decimal"/>
      <w:lvlText w:val="(%4)"/>
      <w:lvlJc w:val="left"/>
      <w:pPr>
        <w:ind w:left="1920" w:hanging="480"/>
      </w:pPr>
      <w:rPr>
        <w:rFonts w:hint="eastAsia"/>
        <w:b w:val="0"/>
        <w:color w:val="000000"/>
      </w:rPr>
    </w:lvl>
    <w:lvl w:ilvl="4" w:tplc="A948D162">
      <w:start w:val="1"/>
      <w:numFmt w:val="decimal"/>
      <w:lvlText w:val="(%5)"/>
      <w:lvlJc w:val="left"/>
      <w:pPr>
        <w:ind w:left="2280" w:hanging="360"/>
      </w:pPr>
      <w:rPr>
        <w:rFonts w:hint="default"/>
      </w:rPr>
    </w:lvl>
    <w:lvl w:ilvl="5" w:tplc="3D8238E2">
      <w:start w:val="1"/>
      <w:numFmt w:val="upperLetter"/>
      <w:lvlText w:val="%6."/>
      <w:lvlJc w:val="left"/>
      <w:pPr>
        <w:ind w:left="2760" w:hanging="360"/>
      </w:pPr>
      <w:rPr>
        <w:rFonts w:hint="eastAsia"/>
        <w:color w:val="auto"/>
      </w:rPr>
    </w:lvl>
    <w:lvl w:ilvl="6" w:tplc="B31492FE">
      <w:start w:val="1"/>
      <w:numFmt w:val="lowerLetter"/>
      <w:lvlText w:val="(%7)"/>
      <w:lvlJc w:val="left"/>
      <w:pPr>
        <w:ind w:left="3240" w:hanging="360"/>
      </w:pPr>
      <w:rPr>
        <w:rFonts w:cs="標楷體" w:hint="default"/>
        <w:color w:val="auto"/>
        <w:sz w:val="26"/>
      </w:rPr>
    </w:lvl>
    <w:lvl w:ilvl="7" w:tplc="981003CC">
      <w:start w:val="1"/>
      <w:numFmt w:val="lowerLetter"/>
      <w:lvlText w:val="%8."/>
      <w:lvlJc w:val="left"/>
      <w:pPr>
        <w:ind w:left="4995" w:hanging="1635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E9C33A5"/>
    <w:multiLevelType w:val="hybridMultilevel"/>
    <w:tmpl w:val="B084501C"/>
    <w:lvl w:ilvl="0" w:tplc="A106CB1A">
      <w:start w:val="1"/>
      <w:numFmt w:val="decimal"/>
      <w:lvlText w:val="%1."/>
      <w:lvlJc w:val="left"/>
      <w:pPr>
        <w:ind w:left="480" w:hanging="480"/>
      </w:pPr>
      <w:rPr>
        <w:rFonts w:hint="eastAsia"/>
        <w:color w:val="000000" w:themeColor="text1"/>
      </w:rPr>
    </w:lvl>
    <w:lvl w:ilvl="1" w:tplc="71D210EC">
      <w:start w:val="3"/>
      <w:numFmt w:val="taiwaneseCountingThousand"/>
      <w:lvlText w:val="（%2）"/>
      <w:lvlJc w:val="left"/>
      <w:pPr>
        <w:ind w:left="1245" w:hanging="765"/>
      </w:pPr>
      <w:rPr>
        <w:rFonts w:hint="default"/>
      </w:rPr>
    </w:lvl>
    <w:lvl w:ilvl="2" w:tplc="A6DCB374">
      <w:start w:val="1"/>
      <w:numFmt w:val="taiwaneseCountingThousand"/>
      <w:lvlText w:val="%3、"/>
      <w:lvlJc w:val="left"/>
      <w:pPr>
        <w:ind w:left="1680" w:hanging="720"/>
      </w:pPr>
      <w:rPr>
        <w:rFonts w:cs="Arial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F97561D"/>
    <w:multiLevelType w:val="hybridMultilevel"/>
    <w:tmpl w:val="8A6E1096"/>
    <w:lvl w:ilvl="0" w:tplc="0409000F">
      <w:start w:val="1"/>
      <w:numFmt w:val="decimal"/>
      <w:lvlText w:val="%1."/>
      <w:lvlJc w:val="left"/>
      <w:pPr>
        <w:tabs>
          <w:tab w:val="num" w:pos="3360"/>
        </w:tabs>
        <w:ind w:left="3360" w:hanging="480"/>
      </w:pPr>
    </w:lvl>
    <w:lvl w:ilvl="1" w:tplc="D14E4438">
      <w:start w:val="1"/>
      <w:numFmt w:val="decimal"/>
      <w:lvlText w:val="%2."/>
      <w:lvlJc w:val="left"/>
      <w:pPr>
        <w:ind w:left="3840" w:hanging="480"/>
      </w:pPr>
      <w:rPr>
        <w:rFonts w:hint="default"/>
        <w:b w:val="0"/>
      </w:rPr>
    </w:lvl>
    <w:lvl w:ilvl="2" w:tplc="C494FB6A">
      <w:start w:val="1"/>
      <w:numFmt w:val="decimal"/>
      <w:lvlText w:val="(%3)"/>
      <w:lvlJc w:val="left"/>
      <w:pPr>
        <w:ind w:left="4200" w:hanging="360"/>
      </w:pPr>
      <w:rPr>
        <w:rFonts w:hAnsi="Arial" w:hint="eastAsia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4800"/>
        </w:tabs>
        <w:ind w:left="4800" w:hanging="480"/>
      </w:pPr>
    </w:lvl>
    <w:lvl w:ilvl="4" w:tplc="02A2708E">
      <w:start w:val="1"/>
      <w:numFmt w:val="upperLetter"/>
      <w:lvlText w:val="%5."/>
      <w:lvlJc w:val="left"/>
      <w:pPr>
        <w:ind w:left="5160" w:hanging="360"/>
      </w:pPr>
      <w:rPr>
        <w:rFonts w:hint="default"/>
        <w:color w:val="auto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720"/>
        </w:tabs>
        <w:ind w:left="67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480"/>
      </w:pPr>
    </w:lvl>
  </w:abstractNum>
  <w:abstractNum w:abstractNumId="20">
    <w:nsid w:val="402472BD"/>
    <w:multiLevelType w:val="hybridMultilevel"/>
    <w:tmpl w:val="06FC6A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302C88DC">
      <w:start w:val="1"/>
      <w:numFmt w:val="decimal"/>
      <w:lvlText w:val="%4."/>
      <w:lvlJc w:val="left"/>
      <w:pPr>
        <w:ind w:left="1920" w:hanging="480"/>
      </w:pPr>
      <w:rPr>
        <w:color w:val="auto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3C050AB"/>
    <w:multiLevelType w:val="hybridMultilevel"/>
    <w:tmpl w:val="C03441FC"/>
    <w:lvl w:ilvl="0" w:tplc="BBBCD460">
      <w:start w:val="1"/>
      <w:numFmt w:val="decimal"/>
      <w:suff w:val="nothing"/>
      <w:lvlText w:val="%1."/>
      <w:lvlJc w:val="left"/>
      <w:pPr>
        <w:ind w:left="764" w:hanging="480"/>
      </w:pPr>
      <w:rPr>
        <w:rFonts w:hint="eastAsia"/>
        <w:b/>
        <w:color w:val="000000"/>
        <w:shd w:val="clear" w:color="auto" w:fill="auto"/>
      </w:rPr>
    </w:lvl>
    <w:lvl w:ilvl="1" w:tplc="65DC1286">
      <w:start w:val="1"/>
      <w:numFmt w:val="decimal"/>
      <w:suff w:val="nothing"/>
      <w:lvlText w:val="%2."/>
      <w:lvlJc w:val="left"/>
      <w:pPr>
        <w:ind w:left="480" w:hanging="480"/>
      </w:pPr>
      <w:rPr>
        <w:rFonts w:ascii="Arial" w:hAnsi="Arial" w:cs="Arial" w:hint="default"/>
        <w:color w:val="auto"/>
        <w:shd w:val="clear" w:color="auto" w:fill="auto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1938BF0A">
      <w:start w:val="1"/>
      <w:numFmt w:val="decimal"/>
      <w:lvlText w:val="(%4)"/>
      <w:lvlJc w:val="left"/>
      <w:pPr>
        <w:ind w:left="1920" w:hanging="480"/>
      </w:pPr>
      <w:rPr>
        <w:rFonts w:hint="eastAsia"/>
        <w:b w:val="0"/>
        <w:color w:val="000000"/>
      </w:rPr>
    </w:lvl>
    <w:lvl w:ilvl="4" w:tplc="A948D162">
      <w:start w:val="1"/>
      <w:numFmt w:val="decimal"/>
      <w:lvlText w:val="(%5)"/>
      <w:lvlJc w:val="left"/>
      <w:pPr>
        <w:ind w:left="2280" w:hanging="360"/>
      </w:pPr>
      <w:rPr>
        <w:rFonts w:hint="default"/>
      </w:rPr>
    </w:lvl>
    <w:lvl w:ilvl="5" w:tplc="3D8238E2">
      <w:start w:val="1"/>
      <w:numFmt w:val="upperLetter"/>
      <w:lvlText w:val="%6."/>
      <w:lvlJc w:val="left"/>
      <w:pPr>
        <w:ind w:left="2760" w:hanging="360"/>
      </w:pPr>
      <w:rPr>
        <w:rFonts w:hint="eastAsia"/>
        <w:color w:val="auto"/>
      </w:rPr>
    </w:lvl>
    <w:lvl w:ilvl="6" w:tplc="B31492FE">
      <w:start w:val="1"/>
      <w:numFmt w:val="lowerLetter"/>
      <w:lvlText w:val="(%7)"/>
      <w:lvlJc w:val="left"/>
      <w:pPr>
        <w:ind w:left="3240" w:hanging="360"/>
      </w:pPr>
      <w:rPr>
        <w:rFonts w:cs="標楷體" w:hint="default"/>
        <w:color w:val="auto"/>
        <w:sz w:val="26"/>
      </w:rPr>
    </w:lvl>
    <w:lvl w:ilvl="7" w:tplc="981003CC">
      <w:start w:val="1"/>
      <w:numFmt w:val="lowerLetter"/>
      <w:lvlText w:val="%8."/>
      <w:lvlJc w:val="left"/>
      <w:pPr>
        <w:ind w:left="4995" w:hanging="1635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5924671"/>
    <w:multiLevelType w:val="hybridMultilevel"/>
    <w:tmpl w:val="3044EE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82E5321"/>
    <w:multiLevelType w:val="hybridMultilevel"/>
    <w:tmpl w:val="DAD22C58"/>
    <w:lvl w:ilvl="0" w:tplc="7BE4556A">
      <w:start w:val="1"/>
      <w:numFmt w:val="decimal"/>
      <w:lvlText w:val="(%1)"/>
      <w:lvlJc w:val="left"/>
      <w:pPr>
        <w:ind w:left="480" w:hanging="480"/>
      </w:pPr>
      <w:rPr>
        <w:rFonts w:hint="eastAsia"/>
        <w:color w:val="auto"/>
      </w:rPr>
    </w:lvl>
    <w:lvl w:ilvl="1" w:tplc="284445D0">
      <w:start w:val="1"/>
      <w:numFmt w:val="decimal"/>
      <w:lvlText w:val="%2."/>
      <w:lvlJc w:val="left"/>
      <w:pPr>
        <w:ind w:left="960" w:hanging="480"/>
      </w:pPr>
      <w:rPr>
        <w:b/>
        <w:color w:val="FF0000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8896612"/>
    <w:multiLevelType w:val="hybridMultilevel"/>
    <w:tmpl w:val="8A44FC02"/>
    <w:lvl w:ilvl="0" w:tplc="E5CC421C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67A0ECF6">
      <w:start w:val="1"/>
      <w:numFmt w:val="decimal"/>
      <w:lvlText w:val="(%2)"/>
      <w:lvlJc w:val="left"/>
      <w:pPr>
        <w:ind w:left="960" w:hanging="480"/>
      </w:pPr>
      <w:rPr>
        <w:rFonts w:hint="eastAsia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99E7A59"/>
    <w:multiLevelType w:val="hybridMultilevel"/>
    <w:tmpl w:val="FDC2C7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C2E4D7E"/>
    <w:multiLevelType w:val="hybridMultilevel"/>
    <w:tmpl w:val="9AC4BBA8"/>
    <w:lvl w:ilvl="0" w:tplc="8788E2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D102AF5"/>
    <w:multiLevelType w:val="hybridMultilevel"/>
    <w:tmpl w:val="78442534"/>
    <w:lvl w:ilvl="0" w:tplc="CF604696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67A0ECF6">
      <w:start w:val="1"/>
      <w:numFmt w:val="decimal"/>
      <w:lvlText w:val="(%2)"/>
      <w:lvlJc w:val="left"/>
      <w:pPr>
        <w:ind w:left="960" w:hanging="48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1A27BF7"/>
    <w:multiLevelType w:val="hybridMultilevel"/>
    <w:tmpl w:val="B002BA56"/>
    <w:lvl w:ilvl="0" w:tplc="2996BB04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21A7D91"/>
    <w:multiLevelType w:val="hybridMultilevel"/>
    <w:tmpl w:val="B4D29454"/>
    <w:lvl w:ilvl="0" w:tplc="4FDAD6E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5AE460C">
      <w:start w:val="3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36353D8"/>
    <w:multiLevelType w:val="hybridMultilevel"/>
    <w:tmpl w:val="BF2A4892"/>
    <w:lvl w:ilvl="0" w:tplc="E5CC421C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51E7E04"/>
    <w:multiLevelType w:val="hybridMultilevel"/>
    <w:tmpl w:val="4DAC16B0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32">
    <w:nsid w:val="6A8B366B"/>
    <w:multiLevelType w:val="hybridMultilevel"/>
    <w:tmpl w:val="C60EC182"/>
    <w:lvl w:ilvl="0" w:tplc="F9EA137C">
      <w:start w:val="1"/>
      <w:numFmt w:val="decimal"/>
      <w:lvlText w:val="(%1)"/>
      <w:lvlJc w:val="left"/>
      <w:pPr>
        <w:ind w:left="96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B753618"/>
    <w:multiLevelType w:val="hybridMultilevel"/>
    <w:tmpl w:val="1A48A638"/>
    <w:lvl w:ilvl="0" w:tplc="44887758">
      <w:start w:val="1"/>
      <w:numFmt w:val="decimal"/>
      <w:lvlText w:val="(%1)"/>
      <w:lvlJc w:val="left"/>
      <w:pPr>
        <w:ind w:left="944" w:hanging="4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24" w:hanging="480"/>
      </w:pPr>
    </w:lvl>
    <w:lvl w:ilvl="2" w:tplc="0409001B" w:tentative="1">
      <w:start w:val="1"/>
      <w:numFmt w:val="lowerRoman"/>
      <w:lvlText w:val="%3."/>
      <w:lvlJc w:val="right"/>
      <w:pPr>
        <w:ind w:left="1904" w:hanging="480"/>
      </w:pPr>
    </w:lvl>
    <w:lvl w:ilvl="3" w:tplc="0409000F">
      <w:start w:val="1"/>
      <w:numFmt w:val="decimal"/>
      <w:lvlText w:val="%4."/>
      <w:lvlJc w:val="left"/>
      <w:pPr>
        <w:ind w:left="23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4" w:hanging="480"/>
      </w:pPr>
    </w:lvl>
    <w:lvl w:ilvl="5" w:tplc="0409001B" w:tentative="1">
      <w:start w:val="1"/>
      <w:numFmt w:val="lowerRoman"/>
      <w:lvlText w:val="%6."/>
      <w:lvlJc w:val="right"/>
      <w:pPr>
        <w:ind w:left="3344" w:hanging="480"/>
      </w:pPr>
    </w:lvl>
    <w:lvl w:ilvl="6" w:tplc="0409000F" w:tentative="1">
      <w:start w:val="1"/>
      <w:numFmt w:val="decimal"/>
      <w:lvlText w:val="%7."/>
      <w:lvlJc w:val="left"/>
      <w:pPr>
        <w:ind w:left="38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4" w:hanging="480"/>
      </w:pPr>
    </w:lvl>
    <w:lvl w:ilvl="8" w:tplc="0409001B" w:tentative="1">
      <w:start w:val="1"/>
      <w:numFmt w:val="lowerRoman"/>
      <w:lvlText w:val="%9."/>
      <w:lvlJc w:val="right"/>
      <w:pPr>
        <w:ind w:left="4784" w:hanging="480"/>
      </w:pPr>
    </w:lvl>
  </w:abstractNum>
  <w:abstractNum w:abstractNumId="34">
    <w:nsid w:val="6BEB6C46"/>
    <w:multiLevelType w:val="hybridMultilevel"/>
    <w:tmpl w:val="82D6CD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7A0ECF6">
      <w:start w:val="1"/>
      <w:numFmt w:val="decimal"/>
      <w:lvlText w:val="(%2)"/>
      <w:lvlJc w:val="left"/>
      <w:pPr>
        <w:ind w:left="960" w:hanging="48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EBD281A"/>
    <w:multiLevelType w:val="hybridMultilevel"/>
    <w:tmpl w:val="A404CD2E"/>
    <w:lvl w:ilvl="0" w:tplc="4FA28958">
      <w:start w:val="1"/>
      <w:numFmt w:val="decimal"/>
      <w:lvlText w:val="%1."/>
      <w:lvlJc w:val="left"/>
      <w:pPr>
        <w:ind w:left="3360" w:hanging="480"/>
      </w:pPr>
      <w:rPr>
        <w:rFonts w:hint="eastAsia"/>
        <w:b w:val="0"/>
        <w:color w:val="auto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E6805D0A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 w:tplc="EE70DDB0">
      <w:start w:val="1"/>
      <w:numFmt w:val="decimal"/>
      <w:lvlText w:val="%5)"/>
      <w:lvlJc w:val="left"/>
      <w:pPr>
        <w:ind w:left="2280" w:hanging="360"/>
      </w:pPr>
      <w:rPr>
        <w:rFonts w:ascii="Arial" w:hAnsi="Arial" w:cs="Arial" w:hint="default"/>
        <w:color w:val="000000" w:themeColor="text1"/>
        <w:sz w:val="24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ECD71FA"/>
    <w:multiLevelType w:val="hybridMultilevel"/>
    <w:tmpl w:val="F4588C40"/>
    <w:lvl w:ilvl="0" w:tplc="6DB4258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1482183"/>
    <w:multiLevelType w:val="hybridMultilevel"/>
    <w:tmpl w:val="3F1C75D8"/>
    <w:lvl w:ilvl="0" w:tplc="B9F0C5D6">
      <w:start w:val="1"/>
      <w:numFmt w:val="upperLetter"/>
      <w:lvlText w:val="%1."/>
      <w:lvlJc w:val="left"/>
      <w:pPr>
        <w:ind w:left="130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04" w:hanging="480"/>
      </w:pPr>
    </w:lvl>
    <w:lvl w:ilvl="2" w:tplc="0409001B" w:tentative="1">
      <w:start w:val="1"/>
      <w:numFmt w:val="lowerRoman"/>
      <w:lvlText w:val="%3."/>
      <w:lvlJc w:val="right"/>
      <w:pPr>
        <w:ind w:left="2384" w:hanging="480"/>
      </w:pPr>
    </w:lvl>
    <w:lvl w:ilvl="3" w:tplc="0409000F" w:tentative="1">
      <w:start w:val="1"/>
      <w:numFmt w:val="decimal"/>
      <w:lvlText w:val="%4."/>
      <w:lvlJc w:val="left"/>
      <w:pPr>
        <w:ind w:left="28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44" w:hanging="480"/>
      </w:pPr>
    </w:lvl>
    <w:lvl w:ilvl="5" w:tplc="0409001B" w:tentative="1">
      <w:start w:val="1"/>
      <w:numFmt w:val="lowerRoman"/>
      <w:lvlText w:val="%6."/>
      <w:lvlJc w:val="right"/>
      <w:pPr>
        <w:ind w:left="3824" w:hanging="480"/>
      </w:pPr>
    </w:lvl>
    <w:lvl w:ilvl="6" w:tplc="0409000F" w:tentative="1">
      <w:start w:val="1"/>
      <w:numFmt w:val="decimal"/>
      <w:lvlText w:val="%7."/>
      <w:lvlJc w:val="left"/>
      <w:pPr>
        <w:ind w:left="43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84" w:hanging="480"/>
      </w:pPr>
    </w:lvl>
    <w:lvl w:ilvl="8" w:tplc="0409001B" w:tentative="1">
      <w:start w:val="1"/>
      <w:numFmt w:val="lowerRoman"/>
      <w:lvlText w:val="%9."/>
      <w:lvlJc w:val="right"/>
      <w:pPr>
        <w:ind w:left="5264" w:hanging="480"/>
      </w:pPr>
    </w:lvl>
  </w:abstractNum>
  <w:abstractNum w:abstractNumId="38">
    <w:nsid w:val="721F5D54"/>
    <w:multiLevelType w:val="hybridMultilevel"/>
    <w:tmpl w:val="2B56F00E"/>
    <w:lvl w:ilvl="0" w:tplc="BDE23E42">
      <w:start w:val="1"/>
      <w:numFmt w:val="upperLetter"/>
      <w:lvlText w:val="%1."/>
      <w:lvlJc w:val="left"/>
      <w:pPr>
        <w:ind w:left="144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9">
    <w:nsid w:val="78825A51"/>
    <w:multiLevelType w:val="hybridMultilevel"/>
    <w:tmpl w:val="F0F6C8A6"/>
    <w:lvl w:ilvl="0" w:tplc="08E21A8C">
      <w:start w:val="1"/>
      <w:numFmt w:val="decimal"/>
      <w:lvlText w:val="%1."/>
      <w:lvlJc w:val="left"/>
      <w:pPr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B3E4668"/>
    <w:multiLevelType w:val="hybridMultilevel"/>
    <w:tmpl w:val="AACAB28E"/>
    <w:lvl w:ilvl="0" w:tplc="73A4D2FC">
      <w:start w:val="1"/>
      <w:numFmt w:val="upperLetter"/>
      <w:lvlText w:val="%1."/>
      <w:lvlJc w:val="left"/>
      <w:pPr>
        <w:ind w:left="1238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718" w:hanging="480"/>
      </w:pPr>
    </w:lvl>
    <w:lvl w:ilvl="2" w:tplc="0409001B" w:tentative="1">
      <w:start w:val="1"/>
      <w:numFmt w:val="lowerRoman"/>
      <w:lvlText w:val="%3."/>
      <w:lvlJc w:val="right"/>
      <w:pPr>
        <w:ind w:left="2198" w:hanging="480"/>
      </w:pPr>
    </w:lvl>
    <w:lvl w:ilvl="3" w:tplc="0409000F" w:tentative="1">
      <w:start w:val="1"/>
      <w:numFmt w:val="decimal"/>
      <w:lvlText w:val="%4."/>
      <w:lvlJc w:val="left"/>
      <w:pPr>
        <w:ind w:left="26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58" w:hanging="480"/>
      </w:pPr>
    </w:lvl>
    <w:lvl w:ilvl="5" w:tplc="0409001B" w:tentative="1">
      <w:start w:val="1"/>
      <w:numFmt w:val="lowerRoman"/>
      <w:lvlText w:val="%6."/>
      <w:lvlJc w:val="right"/>
      <w:pPr>
        <w:ind w:left="3638" w:hanging="480"/>
      </w:pPr>
    </w:lvl>
    <w:lvl w:ilvl="6" w:tplc="0409000F" w:tentative="1">
      <w:start w:val="1"/>
      <w:numFmt w:val="decimal"/>
      <w:lvlText w:val="%7."/>
      <w:lvlJc w:val="left"/>
      <w:pPr>
        <w:ind w:left="41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98" w:hanging="480"/>
      </w:pPr>
    </w:lvl>
    <w:lvl w:ilvl="8" w:tplc="0409001B" w:tentative="1">
      <w:start w:val="1"/>
      <w:numFmt w:val="lowerRoman"/>
      <w:lvlText w:val="%9."/>
      <w:lvlJc w:val="right"/>
      <w:pPr>
        <w:ind w:left="5078" w:hanging="480"/>
      </w:pPr>
    </w:lvl>
  </w:abstractNum>
  <w:abstractNum w:abstractNumId="41">
    <w:nsid w:val="7D340CC5"/>
    <w:multiLevelType w:val="hybridMultilevel"/>
    <w:tmpl w:val="207EEBBC"/>
    <w:lvl w:ilvl="0" w:tplc="CF604696">
      <w:start w:val="1"/>
      <w:numFmt w:val="decimal"/>
      <w:lvlText w:val="%1."/>
      <w:lvlJc w:val="left"/>
      <w:pPr>
        <w:ind w:left="480" w:hanging="480"/>
      </w:pPr>
      <w:rPr>
        <w:rFonts w:hint="eastAsia"/>
        <w:color w:val="auto"/>
      </w:rPr>
    </w:lvl>
    <w:lvl w:ilvl="1" w:tplc="67A0ECF6">
      <w:start w:val="1"/>
      <w:numFmt w:val="decimal"/>
      <w:lvlText w:val="(%2)"/>
      <w:lvlJc w:val="left"/>
      <w:pPr>
        <w:ind w:left="960" w:hanging="48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DCF3013"/>
    <w:multiLevelType w:val="hybridMultilevel"/>
    <w:tmpl w:val="AACAB28E"/>
    <w:lvl w:ilvl="0" w:tplc="73A4D2FC">
      <w:start w:val="1"/>
      <w:numFmt w:val="upperLetter"/>
      <w:lvlText w:val="%1."/>
      <w:lvlJc w:val="left"/>
      <w:pPr>
        <w:ind w:left="1238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718" w:hanging="480"/>
      </w:pPr>
    </w:lvl>
    <w:lvl w:ilvl="2" w:tplc="0409001B" w:tentative="1">
      <w:start w:val="1"/>
      <w:numFmt w:val="lowerRoman"/>
      <w:lvlText w:val="%3."/>
      <w:lvlJc w:val="right"/>
      <w:pPr>
        <w:ind w:left="2198" w:hanging="480"/>
      </w:pPr>
    </w:lvl>
    <w:lvl w:ilvl="3" w:tplc="0409000F" w:tentative="1">
      <w:start w:val="1"/>
      <w:numFmt w:val="decimal"/>
      <w:lvlText w:val="%4."/>
      <w:lvlJc w:val="left"/>
      <w:pPr>
        <w:ind w:left="26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58" w:hanging="480"/>
      </w:pPr>
    </w:lvl>
    <w:lvl w:ilvl="5" w:tplc="0409001B" w:tentative="1">
      <w:start w:val="1"/>
      <w:numFmt w:val="lowerRoman"/>
      <w:lvlText w:val="%6."/>
      <w:lvlJc w:val="right"/>
      <w:pPr>
        <w:ind w:left="3638" w:hanging="480"/>
      </w:pPr>
    </w:lvl>
    <w:lvl w:ilvl="6" w:tplc="0409000F" w:tentative="1">
      <w:start w:val="1"/>
      <w:numFmt w:val="decimal"/>
      <w:lvlText w:val="%7."/>
      <w:lvlJc w:val="left"/>
      <w:pPr>
        <w:ind w:left="41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98" w:hanging="480"/>
      </w:pPr>
    </w:lvl>
    <w:lvl w:ilvl="8" w:tplc="0409001B" w:tentative="1">
      <w:start w:val="1"/>
      <w:numFmt w:val="lowerRoman"/>
      <w:lvlText w:val="%9."/>
      <w:lvlJc w:val="right"/>
      <w:pPr>
        <w:ind w:left="5078" w:hanging="480"/>
      </w:pPr>
    </w:lvl>
  </w:abstractNum>
  <w:abstractNum w:abstractNumId="43">
    <w:nsid w:val="7FA23F55"/>
    <w:multiLevelType w:val="hybridMultilevel"/>
    <w:tmpl w:val="DA2EB002"/>
    <w:lvl w:ilvl="0" w:tplc="E0FA5AC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21"/>
  </w:num>
  <w:num w:numId="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10"/>
  </w:num>
  <w:num w:numId="6">
    <w:abstractNumId w:val="38"/>
  </w:num>
  <w:num w:numId="7">
    <w:abstractNumId w:val="18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</w:num>
  <w:num w:numId="10">
    <w:abstractNumId w:val="25"/>
  </w:num>
  <w:num w:numId="11">
    <w:abstractNumId w:val="0"/>
  </w:num>
  <w:num w:numId="12">
    <w:abstractNumId w:val="39"/>
  </w:num>
  <w:num w:numId="13">
    <w:abstractNumId w:val="2"/>
  </w:num>
  <w:num w:numId="14">
    <w:abstractNumId w:val="20"/>
  </w:num>
  <w:num w:numId="15">
    <w:abstractNumId w:val="1"/>
  </w:num>
  <w:num w:numId="16">
    <w:abstractNumId w:val="6"/>
  </w:num>
  <w:num w:numId="17">
    <w:abstractNumId w:val="17"/>
  </w:num>
  <w:num w:numId="18">
    <w:abstractNumId w:val="40"/>
  </w:num>
  <w:num w:numId="19">
    <w:abstractNumId w:val="42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</w:num>
  <w:num w:numId="22">
    <w:abstractNumId w:val="29"/>
  </w:num>
  <w:num w:numId="23">
    <w:abstractNumId w:val="13"/>
  </w:num>
  <w:num w:numId="24">
    <w:abstractNumId w:val="7"/>
  </w:num>
  <w:num w:numId="25">
    <w:abstractNumId w:val="15"/>
  </w:num>
  <w:num w:numId="26">
    <w:abstractNumId w:val="11"/>
  </w:num>
  <w:num w:numId="27">
    <w:abstractNumId w:val="8"/>
  </w:num>
  <w:num w:numId="28">
    <w:abstractNumId w:val="33"/>
  </w:num>
  <w:num w:numId="29">
    <w:abstractNumId w:val="14"/>
  </w:num>
  <w:num w:numId="30">
    <w:abstractNumId w:val="37"/>
  </w:num>
  <w:num w:numId="31">
    <w:abstractNumId w:val="12"/>
  </w:num>
  <w:num w:numId="32">
    <w:abstractNumId w:val="43"/>
  </w:num>
  <w:num w:numId="33">
    <w:abstractNumId w:val="31"/>
  </w:num>
  <w:num w:numId="34">
    <w:abstractNumId w:val="30"/>
  </w:num>
  <w:num w:numId="35">
    <w:abstractNumId w:val="9"/>
  </w:num>
  <w:num w:numId="36">
    <w:abstractNumId w:val="27"/>
  </w:num>
  <w:num w:numId="37">
    <w:abstractNumId w:val="41"/>
  </w:num>
  <w:num w:numId="38">
    <w:abstractNumId w:val="24"/>
  </w:num>
  <w:num w:numId="39">
    <w:abstractNumId w:val="32"/>
  </w:num>
  <w:num w:numId="40">
    <w:abstractNumId w:val="4"/>
  </w:num>
  <w:num w:numId="41">
    <w:abstractNumId w:val="34"/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28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64B"/>
    <w:rsid w:val="00000860"/>
    <w:rsid w:val="00001BFE"/>
    <w:rsid w:val="00002F1D"/>
    <w:rsid w:val="000042E3"/>
    <w:rsid w:val="00005A65"/>
    <w:rsid w:val="000078D2"/>
    <w:rsid w:val="000079D4"/>
    <w:rsid w:val="00007AD4"/>
    <w:rsid w:val="00015B34"/>
    <w:rsid w:val="00016701"/>
    <w:rsid w:val="000178C7"/>
    <w:rsid w:val="00020B03"/>
    <w:rsid w:val="000224F4"/>
    <w:rsid w:val="00023CDB"/>
    <w:rsid w:val="00024428"/>
    <w:rsid w:val="00027B09"/>
    <w:rsid w:val="000300D1"/>
    <w:rsid w:val="000313A2"/>
    <w:rsid w:val="00032E3F"/>
    <w:rsid w:val="00033C22"/>
    <w:rsid w:val="00034A0C"/>
    <w:rsid w:val="00035A0D"/>
    <w:rsid w:val="0003765B"/>
    <w:rsid w:val="00043F45"/>
    <w:rsid w:val="0004634D"/>
    <w:rsid w:val="000465F1"/>
    <w:rsid w:val="00053D7D"/>
    <w:rsid w:val="0005733C"/>
    <w:rsid w:val="00057757"/>
    <w:rsid w:val="00057781"/>
    <w:rsid w:val="00057D30"/>
    <w:rsid w:val="0006027E"/>
    <w:rsid w:val="00061DC7"/>
    <w:rsid w:val="000651B1"/>
    <w:rsid w:val="000674B7"/>
    <w:rsid w:val="00067E10"/>
    <w:rsid w:val="0007060F"/>
    <w:rsid w:val="00070ABA"/>
    <w:rsid w:val="00070E61"/>
    <w:rsid w:val="00071555"/>
    <w:rsid w:val="000753C1"/>
    <w:rsid w:val="00077C98"/>
    <w:rsid w:val="000806B2"/>
    <w:rsid w:val="0008228C"/>
    <w:rsid w:val="0008262C"/>
    <w:rsid w:val="00087494"/>
    <w:rsid w:val="00091EF2"/>
    <w:rsid w:val="00092836"/>
    <w:rsid w:val="00093EA0"/>
    <w:rsid w:val="0009575E"/>
    <w:rsid w:val="00096C36"/>
    <w:rsid w:val="00096FBF"/>
    <w:rsid w:val="000A03C6"/>
    <w:rsid w:val="000A0A99"/>
    <w:rsid w:val="000A2DEC"/>
    <w:rsid w:val="000A4EA3"/>
    <w:rsid w:val="000A5FE2"/>
    <w:rsid w:val="000A6C8D"/>
    <w:rsid w:val="000A774D"/>
    <w:rsid w:val="000A7AD4"/>
    <w:rsid w:val="000B50AA"/>
    <w:rsid w:val="000B581E"/>
    <w:rsid w:val="000B7361"/>
    <w:rsid w:val="000C378A"/>
    <w:rsid w:val="000C3AF7"/>
    <w:rsid w:val="000C609B"/>
    <w:rsid w:val="000C6885"/>
    <w:rsid w:val="000C75FF"/>
    <w:rsid w:val="000D2BA7"/>
    <w:rsid w:val="000D5786"/>
    <w:rsid w:val="000D61BF"/>
    <w:rsid w:val="000D65B5"/>
    <w:rsid w:val="000E1391"/>
    <w:rsid w:val="000E299F"/>
    <w:rsid w:val="000E55BE"/>
    <w:rsid w:val="000E68F1"/>
    <w:rsid w:val="000E7C77"/>
    <w:rsid w:val="000F04AF"/>
    <w:rsid w:val="000F2482"/>
    <w:rsid w:val="00101407"/>
    <w:rsid w:val="00113A67"/>
    <w:rsid w:val="00116241"/>
    <w:rsid w:val="00117CE8"/>
    <w:rsid w:val="00117EF3"/>
    <w:rsid w:val="00123498"/>
    <w:rsid w:val="00123D6A"/>
    <w:rsid w:val="001275A1"/>
    <w:rsid w:val="00130648"/>
    <w:rsid w:val="0013223C"/>
    <w:rsid w:val="001354F4"/>
    <w:rsid w:val="00135C59"/>
    <w:rsid w:val="00141D07"/>
    <w:rsid w:val="00144D6D"/>
    <w:rsid w:val="001502F0"/>
    <w:rsid w:val="001531EF"/>
    <w:rsid w:val="001536F0"/>
    <w:rsid w:val="0015503E"/>
    <w:rsid w:val="001552AA"/>
    <w:rsid w:val="00156D62"/>
    <w:rsid w:val="00163B03"/>
    <w:rsid w:val="00165E45"/>
    <w:rsid w:val="00167462"/>
    <w:rsid w:val="001675B3"/>
    <w:rsid w:val="00170562"/>
    <w:rsid w:val="001712BF"/>
    <w:rsid w:val="00171C6E"/>
    <w:rsid w:val="001743D4"/>
    <w:rsid w:val="001749B4"/>
    <w:rsid w:val="00176EC4"/>
    <w:rsid w:val="00177A76"/>
    <w:rsid w:val="0018623C"/>
    <w:rsid w:val="00190ECE"/>
    <w:rsid w:val="0019140E"/>
    <w:rsid w:val="001966E5"/>
    <w:rsid w:val="001A1CF9"/>
    <w:rsid w:val="001A2627"/>
    <w:rsid w:val="001A58C4"/>
    <w:rsid w:val="001A7110"/>
    <w:rsid w:val="001A765B"/>
    <w:rsid w:val="001A77B1"/>
    <w:rsid w:val="001B0E69"/>
    <w:rsid w:val="001B11C1"/>
    <w:rsid w:val="001B17CC"/>
    <w:rsid w:val="001B60AC"/>
    <w:rsid w:val="001B6C58"/>
    <w:rsid w:val="001C0DE5"/>
    <w:rsid w:val="001C1818"/>
    <w:rsid w:val="001C2229"/>
    <w:rsid w:val="001C3632"/>
    <w:rsid w:val="001C46E2"/>
    <w:rsid w:val="001C5378"/>
    <w:rsid w:val="001C552C"/>
    <w:rsid w:val="001C5C67"/>
    <w:rsid w:val="001C68A9"/>
    <w:rsid w:val="001C727E"/>
    <w:rsid w:val="001D0EA9"/>
    <w:rsid w:val="001D25DC"/>
    <w:rsid w:val="001D4601"/>
    <w:rsid w:val="001D4B26"/>
    <w:rsid w:val="001D635F"/>
    <w:rsid w:val="001D6BEC"/>
    <w:rsid w:val="001E0B0C"/>
    <w:rsid w:val="001E0C2D"/>
    <w:rsid w:val="001E498F"/>
    <w:rsid w:val="001E5B81"/>
    <w:rsid w:val="001E67DC"/>
    <w:rsid w:val="001F1EA2"/>
    <w:rsid w:val="001F417C"/>
    <w:rsid w:val="001F6D47"/>
    <w:rsid w:val="001F7EDE"/>
    <w:rsid w:val="0020334D"/>
    <w:rsid w:val="00204D78"/>
    <w:rsid w:val="0020509D"/>
    <w:rsid w:val="00205550"/>
    <w:rsid w:val="002133F0"/>
    <w:rsid w:val="00213DDC"/>
    <w:rsid w:val="002141F8"/>
    <w:rsid w:val="00214AD8"/>
    <w:rsid w:val="00217F6D"/>
    <w:rsid w:val="002206D5"/>
    <w:rsid w:val="002220B8"/>
    <w:rsid w:val="00225906"/>
    <w:rsid w:val="00226808"/>
    <w:rsid w:val="0023107B"/>
    <w:rsid w:val="00231B42"/>
    <w:rsid w:val="00233DE5"/>
    <w:rsid w:val="00234650"/>
    <w:rsid w:val="00236F6E"/>
    <w:rsid w:val="00241332"/>
    <w:rsid w:val="00242427"/>
    <w:rsid w:val="00243596"/>
    <w:rsid w:val="00244F18"/>
    <w:rsid w:val="0024617A"/>
    <w:rsid w:val="002466D9"/>
    <w:rsid w:val="002517DA"/>
    <w:rsid w:val="00251F28"/>
    <w:rsid w:val="002529C3"/>
    <w:rsid w:val="002529F0"/>
    <w:rsid w:val="002543E1"/>
    <w:rsid w:val="002557FA"/>
    <w:rsid w:val="00256B53"/>
    <w:rsid w:val="00263521"/>
    <w:rsid w:val="0026357D"/>
    <w:rsid w:val="00265073"/>
    <w:rsid w:val="00266B11"/>
    <w:rsid w:val="00267D3C"/>
    <w:rsid w:val="00270512"/>
    <w:rsid w:val="002709A2"/>
    <w:rsid w:val="00270CEF"/>
    <w:rsid w:val="00271391"/>
    <w:rsid w:val="002737E3"/>
    <w:rsid w:val="0027436A"/>
    <w:rsid w:val="00274519"/>
    <w:rsid w:val="00274CB8"/>
    <w:rsid w:val="002774C8"/>
    <w:rsid w:val="002808FC"/>
    <w:rsid w:val="00281260"/>
    <w:rsid w:val="00282B60"/>
    <w:rsid w:val="00284901"/>
    <w:rsid w:val="0029067C"/>
    <w:rsid w:val="00290F4D"/>
    <w:rsid w:val="0029132F"/>
    <w:rsid w:val="00293C13"/>
    <w:rsid w:val="00294BC8"/>
    <w:rsid w:val="00294C2F"/>
    <w:rsid w:val="002A1468"/>
    <w:rsid w:val="002A3D59"/>
    <w:rsid w:val="002A6DF2"/>
    <w:rsid w:val="002B0ECD"/>
    <w:rsid w:val="002B2B8D"/>
    <w:rsid w:val="002B48EF"/>
    <w:rsid w:val="002B50FD"/>
    <w:rsid w:val="002B7475"/>
    <w:rsid w:val="002B7567"/>
    <w:rsid w:val="002B7816"/>
    <w:rsid w:val="002C0BA5"/>
    <w:rsid w:val="002C1D0A"/>
    <w:rsid w:val="002C307C"/>
    <w:rsid w:val="002C3D28"/>
    <w:rsid w:val="002C50B0"/>
    <w:rsid w:val="002C5FCC"/>
    <w:rsid w:val="002C74D3"/>
    <w:rsid w:val="002C776C"/>
    <w:rsid w:val="002C7F1C"/>
    <w:rsid w:val="002D0428"/>
    <w:rsid w:val="002D065F"/>
    <w:rsid w:val="002D1564"/>
    <w:rsid w:val="002D306F"/>
    <w:rsid w:val="002D58C2"/>
    <w:rsid w:val="002D5C27"/>
    <w:rsid w:val="002E297F"/>
    <w:rsid w:val="002E3D44"/>
    <w:rsid w:val="002E5812"/>
    <w:rsid w:val="002E5EF3"/>
    <w:rsid w:val="002E7578"/>
    <w:rsid w:val="002F0664"/>
    <w:rsid w:val="002F0ED6"/>
    <w:rsid w:val="002F4157"/>
    <w:rsid w:val="002F6768"/>
    <w:rsid w:val="003004F0"/>
    <w:rsid w:val="00300FF8"/>
    <w:rsid w:val="00301DB3"/>
    <w:rsid w:val="003042DB"/>
    <w:rsid w:val="003046B8"/>
    <w:rsid w:val="00304F2D"/>
    <w:rsid w:val="00307FC7"/>
    <w:rsid w:val="00310002"/>
    <w:rsid w:val="00310DDE"/>
    <w:rsid w:val="00312A11"/>
    <w:rsid w:val="00312C4F"/>
    <w:rsid w:val="00314015"/>
    <w:rsid w:val="00315ECF"/>
    <w:rsid w:val="0031680A"/>
    <w:rsid w:val="00322292"/>
    <w:rsid w:val="00324307"/>
    <w:rsid w:val="0033092E"/>
    <w:rsid w:val="00330A08"/>
    <w:rsid w:val="00335908"/>
    <w:rsid w:val="0033783A"/>
    <w:rsid w:val="00342244"/>
    <w:rsid w:val="00347704"/>
    <w:rsid w:val="0035017F"/>
    <w:rsid w:val="003518C7"/>
    <w:rsid w:val="00353875"/>
    <w:rsid w:val="0036142D"/>
    <w:rsid w:val="00365503"/>
    <w:rsid w:val="00374941"/>
    <w:rsid w:val="00376CB8"/>
    <w:rsid w:val="00381CFD"/>
    <w:rsid w:val="00381DED"/>
    <w:rsid w:val="00383271"/>
    <w:rsid w:val="003838A2"/>
    <w:rsid w:val="00384287"/>
    <w:rsid w:val="00385758"/>
    <w:rsid w:val="00390335"/>
    <w:rsid w:val="00390F79"/>
    <w:rsid w:val="00391C99"/>
    <w:rsid w:val="003922C6"/>
    <w:rsid w:val="00392BEB"/>
    <w:rsid w:val="00395418"/>
    <w:rsid w:val="003963F3"/>
    <w:rsid w:val="0039763C"/>
    <w:rsid w:val="003A0313"/>
    <w:rsid w:val="003A283E"/>
    <w:rsid w:val="003A3C6D"/>
    <w:rsid w:val="003A4FBC"/>
    <w:rsid w:val="003A524D"/>
    <w:rsid w:val="003B01D4"/>
    <w:rsid w:val="003B1C7C"/>
    <w:rsid w:val="003B1F82"/>
    <w:rsid w:val="003B5AB9"/>
    <w:rsid w:val="003B5F26"/>
    <w:rsid w:val="003B652B"/>
    <w:rsid w:val="003C06BE"/>
    <w:rsid w:val="003C16EA"/>
    <w:rsid w:val="003C4235"/>
    <w:rsid w:val="003C6869"/>
    <w:rsid w:val="003C6CE4"/>
    <w:rsid w:val="003C6FC9"/>
    <w:rsid w:val="003D02C1"/>
    <w:rsid w:val="003D14DB"/>
    <w:rsid w:val="003D262A"/>
    <w:rsid w:val="003D39A6"/>
    <w:rsid w:val="003D430E"/>
    <w:rsid w:val="003D5346"/>
    <w:rsid w:val="003D68AF"/>
    <w:rsid w:val="003E2CE4"/>
    <w:rsid w:val="003E3597"/>
    <w:rsid w:val="003E4451"/>
    <w:rsid w:val="003F09FC"/>
    <w:rsid w:val="003F2213"/>
    <w:rsid w:val="003F62AB"/>
    <w:rsid w:val="0040076E"/>
    <w:rsid w:val="00403D29"/>
    <w:rsid w:val="00405132"/>
    <w:rsid w:val="00405863"/>
    <w:rsid w:val="004062F0"/>
    <w:rsid w:val="00406699"/>
    <w:rsid w:val="00410043"/>
    <w:rsid w:val="004113CA"/>
    <w:rsid w:val="004126C5"/>
    <w:rsid w:val="0041730A"/>
    <w:rsid w:val="00421E2E"/>
    <w:rsid w:val="00424215"/>
    <w:rsid w:val="00430D14"/>
    <w:rsid w:val="004322A7"/>
    <w:rsid w:val="00434244"/>
    <w:rsid w:val="00440259"/>
    <w:rsid w:val="0044197C"/>
    <w:rsid w:val="00442411"/>
    <w:rsid w:val="00447AD1"/>
    <w:rsid w:val="00455D13"/>
    <w:rsid w:val="00457B03"/>
    <w:rsid w:val="004608DC"/>
    <w:rsid w:val="00460BDB"/>
    <w:rsid w:val="004615E3"/>
    <w:rsid w:val="00461723"/>
    <w:rsid w:val="00462BF3"/>
    <w:rsid w:val="0046466A"/>
    <w:rsid w:val="00466C82"/>
    <w:rsid w:val="00467152"/>
    <w:rsid w:val="00467EF2"/>
    <w:rsid w:val="00470309"/>
    <w:rsid w:val="00472276"/>
    <w:rsid w:val="00472F00"/>
    <w:rsid w:val="004731B1"/>
    <w:rsid w:val="0047364C"/>
    <w:rsid w:val="004740BE"/>
    <w:rsid w:val="00475F0E"/>
    <w:rsid w:val="00476B61"/>
    <w:rsid w:val="00480151"/>
    <w:rsid w:val="00482C82"/>
    <w:rsid w:val="004871EF"/>
    <w:rsid w:val="00487954"/>
    <w:rsid w:val="00487FD2"/>
    <w:rsid w:val="004A1670"/>
    <w:rsid w:val="004A52F4"/>
    <w:rsid w:val="004A5529"/>
    <w:rsid w:val="004A5769"/>
    <w:rsid w:val="004A63BE"/>
    <w:rsid w:val="004A7367"/>
    <w:rsid w:val="004B3BDB"/>
    <w:rsid w:val="004B45C4"/>
    <w:rsid w:val="004B48FB"/>
    <w:rsid w:val="004C1CB3"/>
    <w:rsid w:val="004C41B3"/>
    <w:rsid w:val="004C7F9C"/>
    <w:rsid w:val="004D0170"/>
    <w:rsid w:val="004D20AC"/>
    <w:rsid w:val="004D27A2"/>
    <w:rsid w:val="004D3739"/>
    <w:rsid w:val="004D3A98"/>
    <w:rsid w:val="004D4921"/>
    <w:rsid w:val="004D52B4"/>
    <w:rsid w:val="004D69D7"/>
    <w:rsid w:val="004D6D5B"/>
    <w:rsid w:val="004D6F97"/>
    <w:rsid w:val="004D72F2"/>
    <w:rsid w:val="004E1BE5"/>
    <w:rsid w:val="004E42C8"/>
    <w:rsid w:val="004E4F27"/>
    <w:rsid w:val="004F1473"/>
    <w:rsid w:val="004F2F3C"/>
    <w:rsid w:val="004F3EEF"/>
    <w:rsid w:val="004F4704"/>
    <w:rsid w:val="004F52BA"/>
    <w:rsid w:val="004F6EB5"/>
    <w:rsid w:val="004F73EC"/>
    <w:rsid w:val="00500CBA"/>
    <w:rsid w:val="0050261E"/>
    <w:rsid w:val="0050495C"/>
    <w:rsid w:val="00506A8F"/>
    <w:rsid w:val="00512A36"/>
    <w:rsid w:val="00512FDC"/>
    <w:rsid w:val="00514797"/>
    <w:rsid w:val="005166F5"/>
    <w:rsid w:val="00516A9C"/>
    <w:rsid w:val="00521B52"/>
    <w:rsid w:val="00523462"/>
    <w:rsid w:val="00524D2D"/>
    <w:rsid w:val="00526E01"/>
    <w:rsid w:val="005319A3"/>
    <w:rsid w:val="00533555"/>
    <w:rsid w:val="00542E5B"/>
    <w:rsid w:val="00542E68"/>
    <w:rsid w:val="00545C7D"/>
    <w:rsid w:val="00547AF3"/>
    <w:rsid w:val="00551BF5"/>
    <w:rsid w:val="005523CE"/>
    <w:rsid w:val="00554263"/>
    <w:rsid w:val="00554EC0"/>
    <w:rsid w:val="00557104"/>
    <w:rsid w:val="00557B82"/>
    <w:rsid w:val="00563CC8"/>
    <w:rsid w:val="00564700"/>
    <w:rsid w:val="00565273"/>
    <w:rsid w:val="00565456"/>
    <w:rsid w:val="00565C80"/>
    <w:rsid w:val="005660BE"/>
    <w:rsid w:val="00567531"/>
    <w:rsid w:val="005679C2"/>
    <w:rsid w:val="005715E6"/>
    <w:rsid w:val="00571FF3"/>
    <w:rsid w:val="0057470A"/>
    <w:rsid w:val="00574FF6"/>
    <w:rsid w:val="00577A0D"/>
    <w:rsid w:val="005819CE"/>
    <w:rsid w:val="0058554F"/>
    <w:rsid w:val="005863C7"/>
    <w:rsid w:val="005867CF"/>
    <w:rsid w:val="00586A16"/>
    <w:rsid w:val="0059115D"/>
    <w:rsid w:val="00591C5D"/>
    <w:rsid w:val="00596E38"/>
    <w:rsid w:val="00597066"/>
    <w:rsid w:val="00597B81"/>
    <w:rsid w:val="005A1A80"/>
    <w:rsid w:val="005A2FAB"/>
    <w:rsid w:val="005A600C"/>
    <w:rsid w:val="005A7E7F"/>
    <w:rsid w:val="005A7EE5"/>
    <w:rsid w:val="005B0655"/>
    <w:rsid w:val="005B3D6F"/>
    <w:rsid w:val="005B56C0"/>
    <w:rsid w:val="005B7553"/>
    <w:rsid w:val="005C09CD"/>
    <w:rsid w:val="005C1FEF"/>
    <w:rsid w:val="005C2EF0"/>
    <w:rsid w:val="005C69CA"/>
    <w:rsid w:val="005D3444"/>
    <w:rsid w:val="005D38E6"/>
    <w:rsid w:val="005D4144"/>
    <w:rsid w:val="005D6519"/>
    <w:rsid w:val="005E23D6"/>
    <w:rsid w:val="005E29EA"/>
    <w:rsid w:val="005E3FE8"/>
    <w:rsid w:val="005E43D3"/>
    <w:rsid w:val="005E5973"/>
    <w:rsid w:val="005E66D4"/>
    <w:rsid w:val="005F4181"/>
    <w:rsid w:val="005F552C"/>
    <w:rsid w:val="005F7B9D"/>
    <w:rsid w:val="00600AE3"/>
    <w:rsid w:val="00600DFF"/>
    <w:rsid w:val="00600EA6"/>
    <w:rsid w:val="00602046"/>
    <w:rsid w:val="00602129"/>
    <w:rsid w:val="0060468C"/>
    <w:rsid w:val="006068C5"/>
    <w:rsid w:val="00612E92"/>
    <w:rsid w:val="00615C8E"/>
    <w:rsid w:val="00615DAE"/>
    <w:rsid w:val="00620684"/>
    <w:rsid w:val="00620F08"/>
    <w:rsid w:val="00623ED3"/>
    <w:rsid w:val="00625DE7"/>
    <w:rsid w:val="006265E9"/>
    <w:rsid w:val="00626835"/>
    <w:rsid w:val="006276CE"/>
    <w:rsid w:val="00627CD7"/>
    <w:rsid w:val="00630595"/>
    <w:rsid w:val="006405DE"/>
    <w:rsid w:val="00640F64"/>
    <w:rsid w:val="00643961"/>
    <w:rsid w:val="00643C1C"/>
    <w:rsid w:val="006449A8"/>
    <w:rsid w:val="006455F2"/>
    <w:rsid w:val="00650ECB"/>
    <w:rsid w:val="00651079"/>
    <w:rsid w:val="00651A2E"/>
    <w:rsid w:val="006554C4"/>
    <w:rsid w:val="0065657F"/>
    <w:rsid w:val="006634C8"/>
    <w:rsid w:val="00664F17"/>
    <w:rsid w:val="00665AFC"/>
    <w:rsid w:val="006660E4"/>
    <w:rsid w:val="00667B3E"/>
    <w:rsid w:val="00667F3B"/>
    <w:rsid w:val="00671617"/>
    <w:rsid w:val="00671631"/>
    <w:rsid w:val="00671A13"/>
    <w:rsid w:val="00680048"/>
    <w:rsid w:val="006816A6"/>
    <w:rsid w:val="00685412"/>
    <w:rsid w:val="00685441"/>
    <w:rsid w:val="00687737"/>
    <w:rsid w:val="006903E1"/>
    <w:rsid w:val="00693BF9"/>
    <w:rsid w:val="006951DD"/>
    <w:rsid w:val="00696466"/>
    <w:rsid w:val="00696AF5"/>
    <w:rsid w:val="00696C3E"/>
    <w:rsid w:val="00696EF4"/>
    <w:rsid w:val="006A0495"/>
    <w:rsid w:val="006A0DE5"/>
    <w:rsid w:val="006A4722"/>
    <w:rsid w:val="006A664B"/>
    <w:rsid w:val="006A7D7C"/>
    <w:rsid w:val="006B045D"/>
    <w:rsid w:val="006B2144"/>
    <w:rsid w:val="006B220A"/>
    <w:rsid w:val="006B2CBF"/>
    <w:rsid w:val="006B2E63"/>
    <w:rsid w:val="006B46F9"/>
    <w:rsid w:val="006B5B71"/>
    <w:rsid w:val="006C0E3E"/>
    <w:rsid w:val="006C1142"/>
    <w:rsid w:val="006C187A"/>
    <w:rsid w:val="006C3F9F"/>
    <w:rsid w:val="006C5226"/>
    <w:rsid w:val="006C609C"/>
    <w:rsid w:val="006C73F7"/>
    <w:rsid w:val="006C7A15"/>
    <w:rsid w:val="006D2FF4"/>
    <w:rsid w:val="006D5185"/>
    <w:rsid w:val="006D5AB4"/>
    <w:rsid w:val="006D6082"/>
    <w:rsid w:val="006D64EC"/>
    <w:rsid w:val="006E0235"/>
    <w:rsid w:val="006E1895"/>
    <w:rsid w:val="006E3675"/>
    <w:rsid w:val="006E5176"/>
    <w:rsid w:val="006F0D7E"/>
    <w:rsid w:val="006F11E5"/>
    <w:rsid w:val="006F32A7"/>
    <w:rsid w:val="006F3309"/>
    <w:rsid w:val="006F4D19"/>
    <w:rsid w:val="006F5C89"/>
    <w:rsid w:val="006F73E2"/>
    <w:rsid w:val="00702541"/>
    <w:rsid w:val="00703299"/>
    <w:rsid w:val="00705C96"/>
    <w:rsid w:val="00706A85"/>
    <w:rsid w:val="00710091"/>
    <w:rsid w:val="007109C7"/>
    <w:rsid w:val="007139F5"/>
    <w:rsid w:val="00713A7B"/>
    <w:rsid w:val="00713BC3"/>
    <w:rsid w:val="0071561B"/>
    <w:rsid w:val="00715B06"/>
    <w:rsid w:val="00716A44"/>
    <w:rsid w:val="00720246"/>
    <w:rsid w:val="00721178"/>
    <w:rsid w:val="00721E43"/>
    <w:rsid w:val="007221B0"/>
    <w:rsid w:val="00725852"/>
    <w:rsid w:val="00734ED9"/>
    <w:rsid w:val="00740729"/>
    <w:rsid w:val="007420D7"/>
    <w:rsid w:val="00742431"/>
    <w:rsid w:val="0074280E"/>
    <w:rsid w:val="00743A2F"/>
    <w:rsid w:val="0074626D"/>
    <w:rsid w:val="0074729D"/>
    <w:rsid w:val="00747E85"/>
    <w:rsid w:val="00750AB5"/>
    <w:rsid w:val="00750C4E"/>
    <w:rsid w:val="00753B79"/>
    <w:rsid w:val="00756F2B"/>
    <w:rsid w:val="00763A0F"/>
    <w:rsid w:val="00764CAE"/>
    <w:rsid w:val="0076561D"/>
    <w:rsid w:val="007735C0"/>
    <w:rsid w:val="0077432E"/>
    <w:rsid w:val="00777B60"/>
    <w:rsid w:val="00780D50"/>
    <w:rsid w:val="007815AF"/>
    <w:rsid w:val="00782937"/>
    <w:rsid w:val="007834C9"/>
    <w:rsid w:val="007837C3"/>
    <w:rsid w:val="00785C26"/>
    <w:rsid w:val="00785FA3"/>
    <w:rsid w:val="0078647C"/>
    <w:rsid w:val="00787625"/>
    <w:rsid w:val="00790DF2"/>
    <w:rsid w:val="00792282"/>
    <w:rsid w:val="00792957"/>
    <w:rsid w:val="00793500"/>
    <w:rsid w:val="00793618"/>
    <w:rsid w:val="00794363"/>
    <w:rsid w:val="007949BE"/>
    <w:rsid w:val="007A3231"/>
    <w:rsid w:val="007A3EA9"/>
    <w:rsid w:val="007A62D9"/>
    <w:rsid w:val="007A6628"/>
    <w:rsid w:val="007A72E9"/>
    <w:rsid w:val="007B1805"/>
    <w:rsid w:val="007B21F1"/>
    <w:rsid w:val="007B2FCB"/>
    <w:rsid w:val="007B4430"/>
    <w:rsid w:val="007B4A24"/>
    <w:rsid w:val="007B5CE4"/>
    <w:rsid w:val="007B63C1"/>
    <w:rsid w:val="007B66C1"/>
    <w:rsid w:val="007B69FF"/>
    <w:rsid w:val="007C11CC"/>
    <w:rsid w:val="007C3781"/>
    <w:rsid w:val="007C6F91"/>
    <w:rsid w:val="007D0C8E"/>
    <w:rsid w:val="007D222E"/>
    <w:rsid w:val="007D2690"/>
    <w:rsid w:val="007D446B"/>
    <w:rsid w:val="007E069F"/>
    <w:rsid w:val="007E10F3"/>
    <w:rsid w:val="007E3152"/>
    <w:rsid w:val="007E5015"/>
    <w:rsid w:val="007E5A87"/>
    <w:rsid w:val="007E5C24"/>
    <w:rsid w:val="007F06F6"/>
    <w:rsid w:val="007F1F11"/>
    <w:rsid w:val="007F329A"/>
    <w:rsid w:val="007F42B3"/>
    <w:rsid w:val="007F57F0"/>
    <w:rsid w:val="007F6099"/>
    <w:rsid w:val="007F6DF7"/>
    <w:rsid w:val="0080327D"/>
    <w:rsid w:val="0080343C"/>
    <w:rsid w:val="00806253"/>
    <w:rsid w:val="00807CAD"/>
    <w:rsid w:val="0081377E"/>
    <w:rsid w:val="00815335"/>
    <w:rsid w:val="00815B2B"/>
    <w:rsid w:val="008200D3"/>
    <w:rsid w:val="00821557"/>
    <w:rsid w:val="00822D68"/>
    <w:rsid w:val="00823C21"/>
    <w:rsid w:val="0082495A"/>
    <w:rsid w:val="00825443"/>
    <w:rsid w:val="0082572D"/>
    <w:rsid w:val="00825B1D"/>
    <w:rsid w:val="0082663A"/>
    <w:rsid w:val="00830355"/>
    <w:rsid w:val="00830C50"/>
    <w:rsid w:val="00830C6D"/>
    <w:rsid w:val="00830C77"/>
    <w:rsid w:val="00831FE4"/>
    <w:rsid w:val="00833A83"/>
    <w:rsid w:val="00834466"/>
    <w:rsid w:val="008356D2"/>
    <w:rsid w:val="00835CC9"/>
    <w:rsid w:val="008405F6"/>
    <w:rsid w:val="00842FB6"/>
    <w:rsid w:val="00846879"/>
    <w:rsid w:val="008469BC"/>
    <w:rsid w:val="0085501E"/>
    <w:rsid w:val="00855CFA"/>
    <w:rsid w:val="00860302"/>
    <w:rsid w:val="008606BB"/>
    <w:rsid w:val="00861F07"/>
    <w:rsid w:val="00862309"/>
    <w:rsid w:val="00867FC3"/>
    <w:rsid w:val="00870203"/>
    <w:rsid w:val="008708AE"/>
    <w:rsid w:val="00870EB5"/>
    <w:rsid w:val="00871402"/>
    <w:rsid w:val="008725E5"/>
    <w:rsid w:val="00873AB4"/>
    <w:rsid w:val="008753B9"/>
    <w:rsid w:val="0088069E"/>
    <w:rsid w:val="008806A7"/>
    <w:rsid w:val="00886534"/>
    <w:rsid w:val="00886586"/>
    <w:rsid w:val="008911D9"/>
    <w:rsid w:val="00891D19"/>
    <w:rsid w:val="00891FC0"/>
    <w:rsid w:val="00895F6A"/>
    <w:rsid w:val="0089602F"/>
    <w:rsid w:val="00896FF8"/>
    <w:rsid w:val="008A15B2"/>
    <w:rsid w:val="008A1BAB"/>
    <w:rsid w:val="008A2335"/>
    <w:rsid w:val="008A44FB"/>
    <w:rsid w:val="008B0120"/>
    <w:rsid w:val="008B4CF5"/>
    <w:rsid w:val="008B7D9C"/>
    <w:rsid w:val="008C0659"/>
    <w:rsid w:val="008C2B9F"/>
    <w:rsid w:val="008C3110"/>
    <w:rsid w:val="008C3F05"/>
    <w:rsid w:val="008D3502"/>
    <w:rsid w:val="008D37F1"/>
    <w:rsid w:val="008E3711"/>
    <w:rsid w:val="008E415C"/>
    <w:rsid w:val="008E5550"/>
    <w:rsid w:val="008E57C4"/>
    <w:rsid w:val="008F09A3"/>
    <w:rsid w:val="008F0E02"/>
    <w:rsid w:val="008F7985"/>
    <w:rsid w:val="008F7F63"/>
    <w:rsid w:val="00902899"/>
    <w:rsid w:val="00904BD0"/>
    <w:rsid w:val="00905090"/>
    <w:rsid w:val="0090603B"/>
    <w:rsid w:val="00907757"/>
    <w:rsid w:val="00907A72"/>
    <w:rsid w:val="00912349"/>
    <w:rsid w:val="00916AEC"/>
    <w:rsid w:val="00916CE0"/>
    <w:rsid w:val="00920BC6"/>
    <w:rsid w:val="00920CD7"/>
    <w:rsid w:val="00921840"/>
    <w:rsid w:val="00922579"/>
    <w:rsid w:val="00924C08"/>
    <w:rsid w:val="00925C66"/>
    <w:rsid w:val="0093014D"/>
    <w:rsid w:val="00932445"/>
    <w:rsid w:val="00932839"/>
    <w:rsid w:val="00932C82"/>
    <w:rsid w:val="00933050"/>
    <w:rsid w:val="00936144"/>
    <w:rsid w:val="0094180F"/>
    <w:rsid w:val="009421B8"/>
    <w:rsid w:val="00943E6E"/>
    <w:rsid w:val="00946B72"/>
    <w:rsid w:val="0094747F"/>
    <w:rsid w:val="00952849"/>
    <w:rsid w:val="00952EA9"/>
    <w:rsid w:val="00953CA5"/>
    <w:rsid w:val="0095698C"/>
    <w:rsid w:val="0096009F"/>
    <w:rsid w:val="00960F82"/>
    <w:rsid w:val="009613D6"/>
    <w:rsid w:val="00964423"/>
    <w:rsid w:val="00964EAC"/>
    <w:rsid w:val="00964F78"/>
    <w:rsid w:val="00967F0B"/>
    <w:rsid w:val="00970B98"/>
    <w:rsid w:val="009713DD"/>
    <w:rsid w:val="009772DD"/>
    <w:rsid w:val="00980431"/>
    <w:rsid w:val="00984450"/>
    <w:rsid w:val="009865FB"/>
    <w:rsid w:val="00991EE0"/>
    <w:rsid w:val="00992DFE"/>
    <w:rsid w:val="009939C8"/>
    <w:rsid w:val="009964C0"/>
    <w:rsid w:val="00996CF1"/>
    <w:rsid w:val="00996D17"/>
    <w:rsid w:val="00996EF8"/>
    <w:rsid w:val="009979AA"/>
    <w:rsid w:val="009A0E6A"/>
    <w:rsid w:val="009A215E"/>
    <w:rsid w:val="009A2954"/>
    <w:rsid w:val="009A372E"/>
    <w:rsid w:val="009A40E5"/>
    <w:rsid w:val="009A56CE"/>
    <w:rsid w:val="009B0F67"/>
    <w:rsid w:val="009B1CE4"/>
    <w:rsid w:val="009B262C"/>
    <w:rsid w:val="009B3257"/>
    <w:rsid w:val="009B4FCF"/>
    <w:rsid w:val="009C12CF"/>
    <w:rsid w:val="009C31C9"/>
    <w:rsid w:val="009C3FED"/>
    <w:rsid w:val="009C577A"/>
    <w:rsid w:val="009C7BA7"/>
    <w:rsid w:val="009D7080"/>
    <w:rsid w:val="009D731D"/>
    <w:rsid w:val="009D73E4"/>
    <w:rsid w:val="009D73E9"/>
    <w:rsid w:val="009E12AE"/>
    <w:rsid w:val="009E15B3"/>
    <w:rsid w:val="009E221C"/>
    <w:rsid w:val="009E526F"/>
    <w:rsid w:val="009E7A0A"/>
    <w:rsid w:val="009F1F0B"/>
    <w:rsid w:val="009F26F6"/>
    <w:rsid w:val="009F500F"/>
    <w:rsid w:val="009F6F72"/>
    <w:rsid w:val="009F76CD"/>
    <w:rsid w:val="00A0151D"/>
    <w:rsid w:val="00A0456D"/>
    <w:rsid w:val="00A04BCA"/>
    <w:rsid w:val="00A1233C"/>
    <w:rsid w:val="00A13EAC"/>
    <w:rsid w:val="00A16843"/>
    <w:rsid w:val="00A1686C"/>
    <w:rsid w:val="00A16AB8"/>
    <w:rsid w:val="00A17067"/>
    <w:rsid w:val="00A2080B"/>
    <w:rsid w:val="00A22BC4"/>
    <w:rsid w:val="00A25409"/>
    <w:rsid w:val="00A25AB1"/>
    <w:rsid w:val="00A326A7"/>
    <w:rsid w:val="00A3496B"/>
    <w:rsid w:val="00A36C24"/>
    <w:rsid w:val="00A37ED5"/>
    <w:rsid w:val="00A41EA0"/>
    <w:rsid w:val="00A429CF"/>
    <w:rsid w:val="00A44A50"/>
    <w:rsid w:val="00A50443"/>
    <w:rsid w:val="00A50475"/>
    <w:rsid w:val="00A50A54"/>
    <w:rsid w:val="00A50FD3"/>
    <w:rsid w:val="00A51345"/>
    <w:rsid w:val="00A53A07"/>
    <w:rsid w:val="00A54121"/>
    <w:rsid w:val="00A54422"/>
    <w:rsid w:val="00A5449C"/>
    <w:rsid w:val="00A56EF8"/>
    <w:rsid w:val="00A5798E"/>
    <w:rsid w:val="00A57C02"/>
    <w:rsid w:val="00A60C22"/>
    <w:rsid w:val="00A612D2"/>
    <w:rsid w:val="00A6547A"/>
    <w:rsid w:val="00A671A4"/>
    <w:rsid w:val="00A67AC2"/>
    <w:rsid w:val="00A714F9"/>
    <w:rsid w:val="00A72404"/>
    <w:rsid w:val="00A72A51"/>
    <w:rsid w:val="00A7553D"/>
    <w:rsid w:val="00A778B4"/>
    <w:rsid w:val="00A80920"/>
    <w:rsid w:val="00A827EA"/>
    <w:rsid w:val="00A878D4"/>
    <w:rsid w:val="00A928C1"/>
    <w:rsid w:val="00A92CF5"/>
    <w:rsid w:val="00A93D4F"/>
    <w:rsid w:val="00A93F98"/>
    <w:rsid w:val="00A94EA0"/>
    <w:rsid w:val="00A97B59"/>
    <w:rsid w:val="00A97F0E"/>
    <w:rsid w:val="00A97FFE"/>
    <w:rsid w:val="00AA2BBB"/>
    <w:rsid w:val="00AA47C3"/>
    <w:rsid w:val="00AB0948"/>
    <w:rsid w:val="00AB16B1"/>
    <w:rsid w:val="00AB2F01"/>
    <w:rsid w:val="00AB3459"/>
    <w:rsid w:val="00AB6D4E"/>
    <w:rsid w:val="00AB7FDF"/>
    <w:rsid w:val="00AC157A"/>
    <w:rsid w:val="00AC41FB"/>
    <w:rsid w:val="00AC44C5"/>
    <w:rsid w:val="00AC5041"/>
    <w:rsid w:val="00AC52B7"/>
    <w:rsid w:val="00AC6830"/>
    <w:rsid w:val="00AC727A"/>
    <w:rsid w:val="00AE1593"/>
    <w:rsid w:val="00AE254B"/>
    <w:rsid w:val="00AE4180"/>
    <w:rsid w:val="00AE7980"/>
    <w:rsid w:val="00AF4D30"/>
    <w:rsid w:val="00B00601"/>
    <w:rsid w:val="00B01CB0"/>
    <w:rsid w:val="00B02492"/>
    <w:rsid w:val="00B11AED"/>
    <w:rsid w:val="00B140A8"/>
    <w:rsid w:val="00B167F7"/>
    <w:rsid w:val="00B20527"/>
    <w:rsid w:val="00B22B24"/>
    <w:rsid w:val="00B23A40"/>
    <w:rsid w:val="00B25B1A"/>
    <w:rsid w:val="00B25ED4"/>
    <w:rsid w:val="00B269B4"/>
    <w:rsid w:val="00B30912"/>
    <w:rsid w:val="00B30D42"/>
    <w:rsid w:val="00B3332C"/>
    <w:rsid w:val="00B352C0"/>
    <w:rsid w:val="00B408BA"/>
    <w:rsid w:val="00B42BB9"/>
    <w:rsid w:val="00B45509"/>
    <w:rsid w:val="00B45769"/>
    <w:rsid w:val="00B463C4"/>
    <w:rsid w:val="00B47360"/>
    <w:rsid w:val="00B4752B"/>
    <w:rsid w:val="00B52983"/>
    <w:rsid w:val="00B52FD8"/>
    <w:rsid w:val="00B5377E"/>
    <w:rsid w:val="00B53C5E"/>
    <w:rsid w:val="00B6077A"/>
    <w:rsid w:val="00B6279A"/>
    <w:rsid w:val="00B6450E"/>
    <w:rsid w:val="00B65349"/>
    <w:rsid w:val="00B6583A"/>
    <w:rsid w:val="00B6619E"/>
    <w:rsid w:val="00B7185A"/>
    <w:rsid w:val="00B72651"/>
    <w:rsid w:val="00B7297E"/>
    <w:rsid w:val="00B7453D"/>
    <w:rsid w:val="00B77238"/>
    <w:rsid w:val="00B803CC"/>
    <w:rsid w:val="00B806B6"/>
    <w:rsid w:val="00B84AD9"/>
    <w:rsid w:val="00B878BE"/>
    <w:rsid w:val="00B910EE"/>
    <w:rsid w:val="00B93721"/>
    <w:rsid w:val="00B958CE"/>
    <w:rsid w:val="00B95F9E"/>
    <w:rsid w:val="00B96422"/>
    <w:rsid w:val="00B964FD"/>
    <w:rsid w:val="00B96506"/>
    <w:rsid w:val="00B96F90"/>
    <w:rsid w:val="00B97308"/>
    <w:rsid w:val="00B978BF"/>
    <w:rsid w:val="00BA4761"/>
    <w:rsid w:val="00BA6585"/>
    <w:rsid w:val="00BA6DB4"/>
    <w:rsid w:val="00BA7C37"/>
    <w:rsid w:val="00BB02D1"/>
    <w:rsid w:val="00BB0CE3"/>
    <w:rsid w:val="00BB20C3"/>
    <w:rsid w:val="00BB27BA"/>
    <w:rsid w:val="00BB2DA5"/>
    <w:rsid w:val="00BB34BC"/>
    <w:rsid w:val="00BB38EA"/>
    <w:rsid w:val="00BB4074"/>
    <w:rsid w:val="00BB42FE"/>
    <w:rsid w:val="00BB441F"/>
    <w:rsid w:val="00BB7370"/>
    <w:rsid w:val="00BC1239"/>
    <w:rsid w:val="00BC1B76"/>
    <w:rsid w:val="00BC2227"/>
    <w:rsid w:val="00BC2CFA"/>
    <w:rsid w:val="00BC37EA"/>
    <w:rsid w:val="00BC4839"/>
    <w:rsid w:val="00BC5D92"/>
    <w:rsid w:val="00BC6709"/>
    <w:rsid w:val="00BD0148"/>
    <w:rsid w:val="00BD0787"/>
    <w:rsid w:val="00BD10E7"/>
    <w:rsid w:val="00BD54B7"/>
    <w:rsid w:val="00BD602C"/>
    <w:rsid w:val="00BD6CAF"/>
    <w:rsid w:val="00BE1963"/>
    <w:rsid w:val="00BE3017"/>
    <w:rsid w:val="00BE3598"/>
    <w:rsid w:val="00BE3A23"/>
    <w:rsid w:val="00BF3D9A"/>
    <w:rsid w:val="00BF4E00"/>
    <w:rsid w:val="00BF6BB4"/>
    <w:rsid w:val="00BF7ABF"/>
    <w:rsid w:val="00C001B3"/>
    <w:rsid w:val="00C009DA"/>
    <w:rsid w:val="00C01B67"/>
    <w:rsid w:val="00C03E8A"/>
    <w:rsid w:val="00C03F8C"/>
    <w:rsid w:val="00C0445E"/>
    <w:rsid w:val="00C04691"/>
    <w:rsid w:val="00C06014"/>
    <w:rsid w:val="00C10AA1"/>
    <w:rsid w:val="00C119B3"/>
    <w:rsid w:val="00C12A6B"/>
    <w:rsid w:val="00C14A0E"/>
    <w:rsid w:val="00C16C22"/>
    <w:rsid w:val="00C21FEC"/>
    <w:rsid w:val="00C261EA"/>
    <w:rsid w:val="00C308A1"/>
    <w:rsid w:val="00C34EB1"/>
    <w:rsid w:val="00C35AB0"/>
    <w:rsid w:val="00C370B2"/>
    <w:rsid w:val="00C40309"/>
    <w:rsid w:val="00C40C6A"/>
    <w:rsid w:val="00C42437"/>
    <w:rsid w:val="00C43436"/>
    <w:rsid w:val="00C4497B"/>
    <w:rsid w:val="00C4645C"/>
    <w:rsid w:val="00C46A03"/>
    <w:rsid w:val="00C507C9"/>
    <w:rsid w:val="00C50B66"/>
    <w:rsid w:val="00C53926"/>
    <w:rsid w:val="00C54D78"/>
    <w:rsid w:val="00C5757D"/>
    <w:rsid w:val="00C60E53"/>
    <w:rsid w:val="00C619FE"/>
    <w:rsid w:val="00C62F4D"/>
    <w:rsid w:val="00C63270"/>
    <w:rsid w:val="00C6349A"/>
    <w:rsid w:val="00C64A4E"/>
    <w:rsid w:val="00C6758C"/>
    <w:rsid w:val="00C714D4"/>
    <w:rsid w:val="00C72F66"/>
    <w:rsid w:val="00C7449F"/>
    <w:rsid w:val="00C747A0"/>
    <w:rsid w:val="00C76AB9"/>
    <w:rsid w:val="00C84674"/>
    <w:rsid w:val="00C85EB5"/>
    <w:rsid w:val="00C85EC8"/>
    <w:rsid w:val="00C87910"/>
    <w:rsid w:val="00C9133C"/>
    <w:rsid w:val="00C92841"/>
    <w:rsid w:val="00C92BFF"/>
    <w:rsid w:val="00C949F0"/>
    <w:rsid w:val="00C953CC"/>
    <w:rsid w:val="00C960B5"/>
    <w:rsid w:val="00CA1239"/>
    <w:rsid w:val="00CA19E1"/>
    <w:rsid w:val="00CA2D5E"/>
    <w:rsid w:val="00CA60E1"/>
    <w:rsid w:val="00CA6401"/>
    <w:rsid w:val="00CA6FB9"/>
    <w:rsid w:val="00CB0492"/>
    <w:rsid w:val="00CB0941"/>
    <w:rsid w:val="00CB0AB2"/>
    <w:rsid w:val="00CB1AF6"/>
    <w:rsid w:val="00CB4996"/>
    <w:rsid w:val="00CB49CD"/>
    <w:rsid w:val="00CB63B8"/>
    <w:rsid w:val="00CB7807"/>
    <w:rsid w:val="00CC121B"/>
    <w:rsid w:val="00CC265B"/>
    <w:rsid w:val="00CC2803"/>
    <w:rsid w:val="00CC358A"/>
    <w:rsid w:val="00CC4EEC"/>
    <w:rsid w:val="00CD0A11"/>
    <w:rsid w:val="00CD1351"/>
    <w:rsid w:val="00CD1B9C"/>
    <w:rsid w:val="00CD1F92"/>
    <w:rsid w:val="00CD2792"/>
    <w:rsid w:val="00CD7895"/>
    <w:rsid w:val="00CE191B"/>
    <w:rsid w:val="00CE2717"/>
    <w:rsid w:val="00CE31E3"/>
    <w:rsid w:val="00CE458A"/>
    <w:rsid w:val="00CE499F"/>
    <w:rsid w:val="00CE6791"/>
    <w:rsid w:val="00CF024D"/>
    <w:rsid w:val="00CF02DC"/>
    <w:rsid w:val="00CF30CA"/>
    <w:rsid w:val="00CF35F9"/>
    <w:rsid w:val="00CF57D7"/>
    <w:rsid w:val="00CF6459"/>
    <w:rsid w:val="00CF6E5F"/>
    <w:rsid w:val="00D01947"/>
    <w:rsid w:val="00D0284A"/>
    <w:rsid w:val="00D12037"/>
    <w:rsid w:val="00D12B6B"/>
    <w:rsid w:val="00D15F0C"/>
    <w:rsid w:val="00D17D4A"/>
    <w:rsid w:val="00D225C9"/>
    <w:rsid w:val="00D23133"/>
    <w:rsid w:val="00D27691"/>
    <w:rsid w:val="00D318B7"/>
    <w:rsid w:val="00D322E4"/>
    <w:rsid w:val="00D32B81"/>
    <w:rsid w:val="00D32BC8"/>
    <w:rsid w:val="00D33498"/>
    <w:rsid w:val="00D3376A"/>
    <w:rsid w:val="00D36EB6"/>
    <w:rsid w:val="00D41907"/>
    <w:rsid w:val="00D42C56"/>
    <w:rsid w:val="00D43F07"/>
    <w:rsid w:val="00D46038"/>
    <w:rsid w:val="00D4629C"/>
    <w:rsid w:val="00D50340"/>
    <w:rsid w:val="00D50B62"/>
    <w:rsid w:val="00D51EFC"/>
    <w:rsid w:val="00D525FC"/>
    <w:rsid w:val="00D563AC"/>
    <w:rsid w:val="00D56DC3"/>
    <w:rsid w:val="00D60EB5"/>
    <w:rsid w:val="00D638A0"/>
    <w:rsid w:val="00D64714"/>
    <w:rsid w:val="00D7016E"/>
    <w:rsid w:val="00D70FC9"/>
    <w:rsid w:val="00D71589"/>
    <w:rsid w:val="00D71B01"/>
    <w:rsid w:val="00D71DCA"/>
    <w:rsid w:val="00D7306F"/>
    <w:rsid w:val="00D73719"/>
    <w:rsid w:val="00D77093"/>
    <w:rsid w:val="00D84768"/>
    <w:rsid w:val="00D90F32"/>
    <w:rsid w:val="00D94BD5"/>
    <w:rsid w:val="00D95ADC"/>
    <w:rsid w:val="00D961A9"/>
    <w:rsid w:val="00DB1D0E"/>
    <w:rsid w:val="00DB4030"/>
    <w:rsid w:val="00DB441D"/>
    <w:rsid w:val="00DB489E"/>
    <w:rsid w:val="00DB60E3"/>
    <w:rsid w:val="00DB6C50"/>
    <w:rsid w:val="00DC316B"/>
    <w:rsid w:val="00DC33EF"/>
    <w:rsid w:val="00DC748D"/>
    <w:rsid w:val="00DD0121"/>
    <w:rsid w:val="00DD28F6"/>
    <w:rsid w:val="00DD33A3"/>
    <w:rsid w:val="00DD7F16"/>
    <w:rsid w:val="00DE00AF"/>
    <w:rsid w:val="00DE02E2"/>
    <w:rsid w:val="00DE0AF5"/>
    <w:rsid w:val="00DE46BF"/>
    <w:rsid w:val="00DE599F"/>
    <w:rsid w:val="00DE6D9B"/>
    <w:rsid w:val="00DF0896"/>
    <w:rsid w:val="00DF0E68"/>
    <w:rsid w:val="00DF13D7"/>
    <w:rsid w:val="00DF78F4"/>
    <w:rsid w:val="00E00F08"/>
    <w:rsid w:val="00E03887"/>
    <w:rsid w:val="00E04CF1"/>
    <w:rsid w:val="00E054C2"/>
    <w:rsid w:val="00E0562B"/>
    <w:rsid w:val="00E06026"/>
    <w:rsid w:val="00E06F15"/>
    <w:rsid w:val="00E0769D"/>
    <w:rsid w:val="00E1137E"/>
    <w:rsid w:val="00E134C6"/>
    <w:rsid w:val="00E141F3"/>
    <w:rsid w:val="00E20355"/>
    <w:rsid w:val="00E206BD"/>
    <w:rsid w:val="00E20E72"/>
    <w:rsid w:val="00E20E82"/>
    <w:rsid w:val="00E211F7"/>
    <w:rsid w:val="00E22B59"/>
    <w:rsid w:val="00E22CC1"/>
    <w:rsid w:val="00E22F39"/>
    <w:rsid w:val="00E25759"/>
    <w:rsid w:val="00E268C6"/>
    <w:rsid w:val="00E26A91"/>
    <w:rsid w:val="00E2732A"/>
    <w:rsid w:val="00E3038A"/>
    <w:rsid w:val="00E320E6"/>
    <w:rsid w:val="00E326BA"/>
    <w:rsid w:val="00E348FC"/>
    <w:rsid w:val="00E34DE9"/>
    <w:rsid w:val="00E352FE"/>
    <w:rsid w:val="00E35512"/>
    <w:rsid w:val="00E37029"/>
    <w:rsid w:val="00E371FD"/>
    <w:rsid w:val="00E4039D"/>
    <w:rsid w:val="00E4042E"/>
    <w:rsid w:val="00E46CE0"/>
    <w:rsid w:val="00E4710F"/>
    <w:rsid w:val="00E51391"/>
    <w:rsid w:val="00E52F2D"/>
    <w:rsid w:val="00E53A2B"/>
    <w:rsid w:val="00E5446A"/>
    <w:rsid w:val="00E55BBC"/>
    <w:rsid w:val="00E57738"/>
    <w:rsid w:val="00E57F62"/>
    <w:rsid w:val="00E60CBB"/>
    <w:rsid w:val="00E61422"/>
    <w:rsid w:val="00E649B1"/>
    <w:rsid w:val="00E6786B"/>
    <w:rsid w:val="00E72B86"/>
    <w:rsid w:val="00E74555"/>
    <w:rsid w:val="00E7623C"/>
    <w:rsid w:val="00E76257"/>
    <w:rsid w:val="00E821A0"/>
    <w:rsid w:val="00E82671"/>
    <w:rsid w:val="00E83D40"/>
    <w:rsid w:val="00E8489C"/>
    <w:rsid w:val="00E84E3A"/>
    <w:rsid w:val="00E854F0"/>
    <w:rsid w:val="00E90D57"/>
    <w:rsid w:val="00E9455B"/>
    <w:rsid w:val="00E9696B"/>
    <w:rsid w:val="00E96EAC"/>
    <w:rsid w:val="00E97263"/>
    <w:rsid w:val="00EA0647"/>
    <w:rsid w:val="00EA070F"/>
    <w:rsid w:val="00EA2150"/>
    <w:rsid w:val="00EA3EF4"/>
    <w:rsid w:val="00EA789C"/>
    <w:rsid w:val="00EB0134"/>
    <w:rsid w:val="00EB0C94"/>
    <w:rsid w:val="00EB3505"/>
    <w:rsid w:val="00EB5527"/>
    <w:rsid w:val="00EB58D0"/>
    <w:rsid w:val="00EC1D5D"/>
    <w:rsid w:val="00EC1F4F"/>
    <w:rsid w:val="00EC32E2"/>
    <w:rsid w:val="00EC3C3D"/>
    <w:rsid w:val="00EC47D7"/>
    <w:rsid w:val="00EC4EF1"/>
    <w:rsid w:val="00EC64CA"/>
    <w:rsid w:val="00ED224C"/>
    <w:rsid w:val="00ED24A5"/>
    <w:rsid w:val="00ED30E4"/>
    <w:rsid w:val="00ED61EB"/>
    <w:rsid w:val="00ED7330"/>
    <w:rsid w:val="00ED7978"/>
    <w:rsid w:val="00ED7FF5"/>
    <w:rsid w:val="00EE5B66"/>
    <w:rsid w:val="00EE6168"/>
    <w:rsid w:val="00EE7AD6"/>
    <w:rsid w:val="00EF08B7"/>
    <w:rsid w:val="00EF2B89"/>
    <w:rsid w:val="00EF3780"/>
    <w:rsid w:val="00EF3E5F"/>
    <w:rsid w:val="00EF4DC9"/>
    <w:rsid w:val="00EF6F7F"/>
    <w:rsid w:val="00EF73B7"/>
    <w:rsid w:val="00F01676"/>
    <w:rsid w:val="00F016AC"/>
    <w:rsid w:val="00F058FA"/>
    <w:rsid w:val="00F05C7D"/>
    <w:rsid w:val="00F05DE6"/>
    <w:rsid w:val="00F060C7"/>
    <w:rsid w:val="00F116D3"/>
    <w:rsid w:val="00F149ED"/>
    <w:rsid w:val="00F15A1B"/>
    <w:rsid w:val="00F15FA5"/>
    <w:rsid w:val="00F20601"/>
    <w:rsid w:val="00F20D93"/>
    <w:rsid w:val="00F23BAD"/>
    <w:rsid w:val="00F24F94"/>
    <w:rsid w:val="00F26C3B"/>
    <w:rsid w:val="00F32481"/>
    <w:rsid w:val="00F3268A"/>
    <w:rsid w:val="00F32F26"/>
    <w:rsid w:val="00F33A0F"/>
    <w:rsid w:val="00F33EB1"/>
    <w:rsid w:val="00F37311"/>
    <w:rsid w:val="00F4380A"/>
    <w:rsid w:val="00F43E92"/>
    <w:rsid w:val="00F45EC7"/>
    <w:rsid w:val="00F46352"/>
    <w:rsid w:val="00F50288"/>
    <w:rsid w:val="00F50EE6"/>
    <w:rsid w:val="00F51FAC"/>
    <w:rsid w:val="00F55354"/>
    <w:rsid w:val="00F579F9"/>
    <w:rsid w:val="00F60152"/>
    <w:rsid w:val="00F61108"/>
    <w:rsid w:val="00F6251E"/>
    <w:rsid w:val="00F629FC"/>
    <w:rsid w:val="00F62BAE"/>
    <w:rsid w:val="00F6344B"/>
    <w:rsid w:val="00F6772F"/>
    <w:rsid w:val="00F73FD8"/>
    <w:rsid w:val="00F75F8B"/>
    <w:rsid w:val="00F76445"/>
    <w:rsid w:val="00F800D6"/>
    <w:rsid w:val="00F815EA"/>
    <w:rsid w:val="00F85D54"/>
    <w:rsid w:val="00F90B3E"/>
    <w:rsid w:val="00F93A9B"/>
    <w:rsid w:val="00F93DC7"/>
    <w:rsid w:val="00F944D6"/>
    <w:rsid w:val="00F97B9B"/>
    <w:rsid w:val="00FA098F"/>
    <w:rsid w:val="00FA351D"/>
    <w:rsid w:val="00FA4ADA"/>
    <w:rsid w:val="00FB03F3"/>
    <w:rsid w:val="00FB6F76"/>
    <w:rsid w:val="00FC3E25"/>
    <w:rsid w:val="00FD2CDB"/>
    <w:rsid w:val="00FE0153"/>
    <w:rsid w:val="00FE122D"/>
    <w:rsid w:val="00FE2331"/>
    <w:rsid w:val="00FE4204"/>
    <w:rsid w:val="00FE4B31"/>
    <w:rsid w:val="00FE5094"/>
    <w:rsid w:val="00FE60B9"/>
    <w:rsid w:val="00FE63CD"/>
    <w:rsid w:val="00FE73A0"/>
    <w:rsid w:val="00FE7848"/>
    <w:rsid w:val="00FF0516"/>
    <w:rsid w:val="00FF086A"/>
    <w:rsid w:val="00FF0E38"/>
    <w:rsid w:val="00FF1C96"/>
    <w:rsid w:val="00FF2584"/>
    <w:rsid w:val="00FF31FB"/>
    <w:rsid w:val="00FF41ED"/>
    <w:rsid w:val="00F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8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B0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6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82">
    <w:name w:val="xl82"/>
    <w:basedOn w:val="a"/>
    <w:rsid w:val="006A664B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KaiTi_GB2312" w:eastAsia="KaiTi_GB2312" w:hAnsi="SimSun" w:cs="KaiTi_GB2312"/>
      <w:kern w:val="0"/>
      <w:lang w:eastAsia="zh-CN"/>
    </w:rPr>
  </w:style>
  <w:style w:type="paragraph" w:styleId="a4">
    <w:name w:val="List Paragraph"/>
    <w:basedOn w:val="a"/>
    <w:link w:val="a5"/>
    <w:uiPriority w:val="34"/>
    <w:qFormat/>
    <w:rsid w:val="006A664B"/>
    <w:pPr>
      <w:ind w:leftChars="200" w:left="480"/>
    </w:pPr>
    <w:rPr>
      <w:rFonts w:ascii="Calibri" w:hAnsi="Calibri"/>
    </w:rPr>
  </w:style>
  <w:style w:type="character" w:customStyle="1" w:styleId="a5">
    <w:name w:val="清單段落 字元"/>
    <w:link w:val="a4"/>
    <w:uiPriority w:val="34"/>
    <w:locked/>
    <w:rsid w:val="006A664B"/>
    <w:rPr>
      <w:rFonts w:ascii="Calibri" w:eastAsia="新細明體" w:hAnsi="Calibri" w:cs="Times New Roman"/>
      <w:szCs w:val="24"/>
    </w:rPr>
  </w:style>
  <w:style w:type="paragraph" w:customStyle="1" w:styleId="Default">
    <w:name w:val="Default"/>
    <w:rsid w:val="006A664B"/>
    <w:pPr>
      <w:widowControl w:val="0"/>
      <w:autoSpaceDE w:val="0"/>
      <w:autoSpaceDN w:val="0"/>
      <w:adjustRightInd w:val="0"/>
    </w:pPr>
    <w:rPr>
      <w:rFonts w:ascii="新細明體" w:eastAsia="新細明體" w:hAnsi="Calibri" w:cs="新細明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6A664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6">
    <w:name w:val="Subtitle"/>
    <w:basedOn w:val="a"/>
    <w:next w:val="a"/>
    <w:link w:val="a7"/>
    <w:qFormat/>
    <w:rsid w:val="006A664B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7">
    <w:name w:val="副標題 字元"/>
    <w:basedOn w:val="a0"/>
    <w:link w:val="a6"/>
    <w:rsid w:val="006A664B"/>
    <w:rPr>
      <w:rFonts w:ascii="Cambria" w:eastAsia="新細明體" w:hAnsi="Cambria" w:cs="Times New Roman"/>
      <w:i/>
      <w:iCs/>
      <w:szCs w:val="24"/>
    </w:rPr>
  </w:style>
  <w:style w:type="paragraph" w:styleId="a8">
    <w:name w:val="header"/>
    <w:basedOn w:val="a"/>
    <w:link w:val="a9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unhideWhenUsed/>
    <w:rsid w:val="00932C82"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rsid w:val="00113A67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113A67"/>
  </w:style>
  <w:style w:type="character" w:customStyle="1" w:styleId="af1">
    <w:name w:val="註解文字 字元"/>
    <w:basedOn w:val="a0"/>
    <w:link w:val="af0"/>
    <w:uiPriority w:val="99"/>
    <w:semiHidden/>
    <w:rsid w:val="00113A67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13A67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113A67"/>
    <w:rPr>
      <w:rFonts w:ascii="Times New Roman" w:eastAsia="新細明體" w:hAnsi="Times New Roman" w:cs="Times New Roman"/>
      <w:b/>
      <w:bCs/>
      <w:szCs w:val="24"/>
    </w:rPr>
  </w:style>
  <w:style w:type="character" w:styleId="af4">
    <w:name w:val="FollowedHyperlink"/>
    <w:basedOn w:val="a0"/>
    <w:uiPriority w:val="99"/>
    <w:semiHidden/>
    <w:unhideWhenUsed/>
    <w:rsid w:val="00DE0AF5"/>
    <w:rPr>
      <w:color w:val="800080" w:themeColor="followedHyperlink"/>
      <w:u w:val="single"/>
    </w:rPr>
  </w:style>
  <w:style w:type="paragraph" w:styleId="af5">
    <w:name w:val="Block Text"/>
    <w:basedOn w:val="a"/>
    <w:unhideWhenUsed/>
    <w:rsid w:val="00D42C56"/>
    <w:pPr>
      <w:framePr w:wrap="auto" w:hAnchor="text" w:x="-211"/>
      <w:spacing w:line="440" w:lineRule="exact"/>
      <w:ind w:left="113" w:right="113"/>
      <w:jc w:val="both"/>
    </w:pPr>
    <w:rPr>
      <w:rFonts w:eastAsia="標楷體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B0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6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82">
    <w:name w:val="xl82"/>
    <w:basedOn w:val="a"/>
    <w:rsid w:val="006A664B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KaiTi_GB2312" w:eastAsia="KaiTi_GB2312" w:hAnsi="SimSun" w:cs="KaiTi_GB2312"/>
      <w:kern w:val="0"/>
      <w:lang w:eastAsia="zh-CN"/>
    </w:rPr>
  </w:style>
  <w:style w:type="paragraph" w:styleId="a4">
    <w:name w:val="List Paragraph"/>
    <w:basedOn w:val="a"/>
    <w:link w:val="a5"/>
    <w:uiPriority w:val="34"/>
    <w:qFormat/>
    <w:rsid w:val="006A664B"/>
    <w:pPr>
      <w:ind w:leftChars="200" w:left="480"/>
    </w:pPr>
    <w:rPr>
      <w:rFonts w:ascii="Calibri" w:hAnsi="Calibri"/>
    </w:rPr>
  </w:style>
  <w:style w:type="character" w:customStyle="1" w:styleId="a5">
    <w:name w:val="清單段落 字元"/>
    <w:link w:val="a4"/>
    <w:uiPriority w:val="34"/>
    <w:locked/>
    <w:rsid w:val="006A664B"/>
    <w:rPr>
      <w:rFonts w:ascii="Calibri" w:eastAsia="新細明體" w:hAnsi="Calibri" w:cs="Times New Roman"/>
      <w:szCs w:val="24"/>
    </w:rPr>
  </w:style>
  <w:style w:type="paragraph" w:customStyle="1" w:styleId="Default">
    <w:name w:val="Default"/>
    <w:rsid w:val="006A664B"/>
    <w:pPr>
      <w:widowControl w:val="0"/>
      <w:autoSpaceDE w:val="0"/>
      <w:autoSpaceDN w:val="0"/>
      <w:adjustRightInd w:val="0"/>
    </w:pPr>
    <w:rPr>
      <w:rFonts w:ascii="新細明體" w:eastAsia="新細明體" w:hAnsi="Calibri" w:cs="新細明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6A664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6">
    <w:name w:val="Subtitle"/>
    <w:basedOn w:val="a"/>
    <w:next w:val="a"/>
    <w:link w:val="a7"/>
    <w:qFormat/>
    <w:rsid w:val="006A664B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7">
    <w:name w:val="副標題 字元"/>
    <w:basedOn w:val="a0"/>
    <w:link w:val="a6"/>
    <w:rsid w:val="006A664B"/>
    <w:rPr>
      <w:rFonts w:ascii="Cambria" w:eastAsia="新細明體" w:hAnsi="Cambria" w:cs="Times New Roman"/>
      <w:i/>
      <w:iCs/>
      <w:szCs w:val="24"/>
    </w:rPr>
  </w:style>
  <w:style w:type="paragraph" w:styleId="a8">
    <w:name w:val="header"/>
    <w:basedOn w:val="a"/>
    <w:link w:val="a9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F1F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F1F0B"/>
    <w:rPr>
      <w:rFonts w:ascii="Times New Roman" w:eastAsia="新細明體" w:hAnsi="Times New Roman" w:cs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D64714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unhideWhenUsed/>
    <w:rsid w:val="00932C82"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rsid w:val="00113A67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113A67"/>
  </w:style>
  <w:style w:type="character" w:customStyle="1" w:styleId="af1">
    <w:name w:val="註解文字 字元"/>
    <w:basedOn w:val="a0"/>
    <w:link w:val="af0"/>
    <w:uiPriority w:val="99"/>
    <w:semiHidden/>
    <w:rsid w:val="00113A67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13A67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113A67"/>
    <w:rPr>
      <w:rFonts w:ascii="Times New Roman" w:eastAsia="新細明體" w:hAnsi="Times New Roman" w:cs="Times New Roman"/>
      <w:b/>
      <w:bCs/>
      <w:szCs w:val="24"/>
    </w:rPr>
  </w:style>
  <w:style w:type="character" w:styleId="af4">
    <w:name w:val="FollowedHyperlink"/>
    <w:basedOn w:val="a0"/>
    <w:uiPriority w:val="99"/>
    <w:semiHidden/>
    <w:unhideWhenUsed/>
    <w:rsid w:val="00DE0AF5"/>
    <w:rPr>
      <w:color w:val="800080" w:themeColor="followedHyperlink"/>
      <w:u w:val="single"/>
    </w:rPr>
  </w:style>
  <w:style w:type="paragraph" w:styleId="af5">
    <w:name w:val="Block Text"/>
    <w:basedOn w:val="a"/>
    <w:unhideWhenUsed/>
    <w:rsid w:val="00D42C56"/>
    <w:pPr>
      <w:framePr w:wrap="auto" w:hAnchor="text" w:x="-211"/>
      <w:spacing w:line="440" w:lineRule="exact"/>
      <w:ind w:left="113" w:right="113"/>
      <w:jc w:val="both"/>
    </w:pPr>
    <w:rPr>
      <w:rFonts w:eastAsia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971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oo.gl/EGs5u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reurl.cc/bG25y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nba.udn.com/Cathay_gameoftheday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2CB1E-AF5C-4B18-ABB3-51F53BE7F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4610</TotalTime>
  <Pages>11</Pages>
  <Words>1451</Words>
  <Characters>8275</Characters>
  <Application>Microsoft Office Word</Application>
  <DocSecurity>0</DocSecurity>
  <Lines>68</Lines>
  <Paragraphs>19</Paragraphs>
  <ScaleCrop>false</ScaleCrop>
  <Company/>
  <LinksUpToDate>false</LinksUpToDate>
  <CharactersWithSpaces>9707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FIS</dc:creator>
  <cp:lastModifiedBy>林昱宏</cp:lastModifiedBy>
  <cp:revision>757</cp:revision>
  <cp:lastPrinted>2018-12-20T00:46:00Z</cp:lastPrinted>
  <dcterms:created xsi:type="dcterms:W3CDTF">2019-01-10T03:14:00Z</dcterms:created>
  <dcterms:modified xsi:type="dcterms:W3CDTF">2019-05-23T01:11:00Z</dcterms:modified>
</cp:coreProperties>
</file>